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438F0" w14:textId="08B79EC8" w:rsidR="00720133" w:rsidRPr="00F764B5" w:rsidRDefault="000B0A60" w:rsidP="5DD50818">
      <w:pPr>
        <w:spacing w:after="0" w:line="240" w:lineRule="auto"/>
        <w:rPr>
          <w:rFonts w:ascii="Open Sans" w:hAnsi="Open Sans" w:cs="Open Sans"/>
          <w:b/>
          <w:bCs/>
          <w:sz w:val="32"/>
          <w:szCs w:val="32"/>
        </w:rPr>
      </w:pPr>
      <w:r w:rsidRPr="5DD50818">
        <w:rPr>
          <w:rFonts w:ascii="Open Sans" w:hAnsi="Open Sans" w:cs="Open Sans"/>
          <w:b/>
          <w:bCs/>
          <w:sz w:val="32"/>
          <w:szCs w:val="32"/>
        </w:rPr>
        <w:t>A</w:t>
      </w:r>
      <w:r w:rsidR="00720133" w:rsidRPr="5DD50818">
        <w:rPr>
          <w:rFonts w:ascii="Open Sans" w:hAnsi="Open Sans" w:cs="Open Sans"/>
          <w:b/>
          <w:bCs/>
          <w:sz w:val="32"/>
          <w:szCs w:val="32"/>
        </w:rPr>
        <w:t xml:space="preserve">pplication </w:t>
      </w:r>
      <w:r w:rsidR="00AE0CD2" w:rsidRPr="5DD50818">
        <w:rPr>
          <w:rFonts w:ascii="Open Sans" w:hAnsi="Open Sans" w:cs="Open Sans"/>
          <w:b/>
          <w:bCs/>
          <w:sz w:val="32"/>
          <w:szCs w:val="32"/>
        </w:rPr>
        <w:t>f</w:t>
      </w:r>
      <w:r w:rsidR="00720133" w:rsidRPr="5DD50818">
        <w:rPr>
          <w:rFonts w:ascii="Open Sans" w:hAnsi="Open Sans" w:cs="Open Sans"/>
          <w:b/>
          <w:bCs/>
          <w:sz w:val="32"/>
          <w:szCs w:val="32"/>
        </w:rPr>
        <w:t xml:space="preserve">orm for </w:t>
      </w:r>
      <w:r w:rsidR="00D9712B" w:rsidRPr="5DD50818">
        <w:rPr>
          <w:rFonts w:ascii="Open Sans" w:hAnsi="Open Sans" w:cs="Open Sans"/>
          <w:b/>
          <w:bCs/>
          <w:sz w:val="32"/>
          <w:szCs w:val="32"/>
        </w:rPr>
        <w:t>Fostering Open Science Practice Fund</w:t>
      </w:r>
    </w:p>
    <w:p w14:paraId="0BE937DE" w14:textId="77777777" w:rsidR="004701BE" w:rsidRPr="00F764B5" w:rsidRDefault="004701BE" w:rsidP="00E7406A">
      <w:pPr>
        <w:spacing w:after="0" w:line="240" w:lineRule="auto"/>
        <w:rPr>
          <w:rFonts w:ascii="Open Sans" w:hAnsi="Open Sans" w:cs="Open Sans"/>
          <w:b/>
          <w:sz w:val="24"/>
          <w:lang w:val="en-US"/>
        </w:rPr>
      </w:pPr>
    </w:p>
    <w:p w14:paraId="0D10E99D" w14:textId="18371EDE" w:rsidR="006931CB" w:rsidRPr="00F764B5" w:rsidRDefault="00F764B5" w:rsidP="324A47AF">
      <w:pPr>
        <w:spacing w:after="0" w:line="240" w:lineRule="auto"/>
        <w:rPr>
          <w:rFonts w:ascii="Open Sans" w:hAnsi="Open Sans" w:cs="Open Sans"/>
          <w:b/>
          <w:bCs/>
          <w:sz w:val="24"/>
          <w:szCs w:val="24"/>
        </w:rPr>
      </w:pPr>
      <w:r>
        <w:rPr>
          <w:rFonts w:ascii="Open Sans" w:hAnsi="Open Sans" w:cs="Open Sans"/>
          <w:b/>
          <w:bCs/>
          <w:sz w:val="24"/>
          <w:szCs w:val="24"/>
        </w:rPr>
        <w:t>C</w:t>
      </w:r>
      <w:r w:rsidR="00C82A21" w:rsidRPr="00F764B5">
        <w:rPr>
          <w:rFonts w:ascii="Open Sans" w:hAnsi="Open Sans" w:cs="Open Sans"/>
          <w:b/>
          <w:bCs/>
          <w:sz w:val="24"/>
          <w:szCs w:val="24"/>
        </w:rPr>
        <w:t>losing date</w:t>
      </w:r>
      <w:r>
        <w:rPr>
          <w:rFonts w:ascii="Open Sans" w:hAnsi="Open Sans" w:cs="Open Sans"/>
          <w:b/>
          <w:bCs/>
          <w:sz w:val="24"/>
          <w:szCs w:val="24"/>
        </w:rPr>
        <w:t>:</w:t>
      </w:r>
      <w:r w:rsidR="00C82A21" w:rsidRPr="00F764B5">
        <w:rPr>
          <w:rFonts w:ascii="Open Sans" w:hAnsi="Open Sans" w:cs="Open Sans"/>
          <w:b/>
          <w:bCs/>
          <w:sz w:val="24"/>
          <w:szCs w:val="24"/>
        </w:rPr>
        <w:t xml:space="preserve"> 20</w:t>
      </w:r>
      <w:r w:rsidR="00D9712B" w:rsidRPr="00F764B5">
        <w:rPr>
          <w:rFonts w:ascii="Open Sans" w:hAnsi="Open Sans" w:cs="Open Sans"/>
          <w:b/>
          <w:bCs/>
          <w:sz w:val="24"/>
          <w:szCs w:val="24"/>
        </w:rPr>
        <w:t xml:space="preserve"> May</w:t>
      </w:r>
      <w:r w:rsidR="00BC11AD" w:rsidRPr="00F764B5">
        <w:rPr>
          <w:rFonts w:ascii="Open Sans" w:hAnsi="Open Sans" w:cs="Open Sans"/>
          <w:b/>
          <w:bCs/>
          <w:sz w:val="24"/>
          <w:szCs w:val="24"/>
        </w:rPr>
        <w:t xml:space="preserve"> 20</w:t>
      </w:r>
      <w:r w:rsidR="00D9712B" w:rsidRPr="00F764B5">
        <w:rPr>
          <w:rFonts w:ascii="Open Sans" w:hAnsi="Open Sans" w:cs="Open Sans"/>
          <w:b/>
          <w:bCs/>
          <w:sz w:val="24"/>
          <w:szCs w:val="24"/>
        </w:rPr>
        <w:t>22</w:t>
      </w:r>
    </w:p>
    <w:p w14:paraId="5CDED4B8" w14:textId="77777777" w:rsidR="006D3992" w:rsidRPr="00F764B5" w:rsidRDefault="006D3992" w:rsidP="00E7406A">
      <w:pPr>
        <w:spacing w:after="0" w:line="240" w:lineRule="auto"/>
        <w:rPr>
          <w:rFonts w:ascii="Open Sans" w:hAnsi="Open Sans" w:cs="Open Sans"/>
          <w:b/>
          <w:szCs w:val="20"/>
        </w:rPr>
      </w:pPr>
    </w:p>
    <w:p w14:paraId="7F20D264" w14:textId="46A23E89" w:rsidR="006931CB" w:rsidRPr="00F764B5" w:rsidRDefault="00FA2A1B" w:rsidP="4B5DBEF2">
      <w:pPr>
        <w:shd w:val="clear" w:color="auto" w:fill="FFFFFF" w:themeFill="background1"/>
        <w:spacing w:after="0" w:line="240" w:lineRule="auto"/>
        <w:outlineLvl w:val="2"/>
        <w:rPr>
          <w:rFonts w:ascii="Open Sans" w:eastAsia="Times New Roman" w:hAnsi="Open Sans" w:cs="Open Sans"/>
          <w:sz w:val="24"/>
          <w:szCs w:val="24"/>
          <w:lang w:eastAsia="nl-NL"/>
        </w:rPr>
      </w:pPr>
      <w:r w:rsidRPr="00F764B5">
        <w:rPr>
          <w:rFonts w:ascii="Open Sans" w:eastAsia="Times New Roman" w:hAnsi="Open Sans" w:cs="Open Sans"/>
          <w:sz w:val="24"/>
          <w:szCs w:val="24"/>
          <w:lang w:eastAsia="nl-NL"/>
        </w:rPr>
        <w:t xml:space="preserve">The </w:t>
      </w:r>
      <w:r w:rsidR="00467675" w:rsidRPr="00F764B5">
        <w:rPr>
          <w:rStyle w:val="Hyperlink"/>
          <w:rFonts w:ascii="Open Sans" w:eastAsia="Times New Roman" w:hAnsi="Open Sans" w:cs="Open Sans"/>
          <w:color w:val="auto"/>
          <w:sz w:val="24"/>
          <w:szCs w:val="24"/>
          <w:lang w:eastAsia="nl-NL"/>
        </w:rPr>
        <w:t xml:space="preserve">Open Science </w:t>
      </w:r>
      <w:r w:rsidR="00F764B5">
        <w:rPr>
          <w:rStyle w:val="Hyperlink"/>
          <w:rFonts w:ascii="Open Sans" w:eastAsia="Times New Roman" w:hAnsi="Open Sans" w:cs="Open Sans"/>
          <w:color w:val="auto"/>
          <w:sz w:val="24"/>
          <w:szCs w:val="24"/>
          <w:lang w:eastAsia="nl-NL"/>
        </w:rPr>
        <w:t>F</w:t>
      </w:r>
      <w:r w:rsidR="00467675" w:rsidRPr="00F764B5">
        <w:rPr>
          <w:rStyle w:val="Hyperlink"/>
          <w:rFonts w:ascii="Open Sans" w:eastAsia="Times New Roman" w:hAnsi="Open Sans" w:cs="Open Sans"/>
          <w:color w:val="auto"/>
          <w:sz w:val="24"/>
          <w:szCs w:val="24"/>
          <w:lang w:eastAsia="nl-NL"/>
        </w:rPr>
        <w:t>und</w:t>
      </w:r>
      <w:r w:rsidR="004566A4" w:rsidRPr="00F764B5">
        <w:rPr>
          <w:rFonts w:ascii="Open Sans" w:eastAsia="Times New Roman" w:hAnsi="Open Sans" w:cs="Open Sans"/>
          <w:sz w:val="24"/>
          <w:szCs w:val="24"/>
          <w:lang w:eastAsia="nl-NL"/>
        </w:rPr>
        <w:t xml:space="preserve"> is an </w:t>
      </w:r>
      <w:r w:rsidRPr="00F764B5">
        <w:rPr>
          <w:rFonts w:ascii="Open Sans" w:eastAsia="Times New Roman" w:hAnsi="Open Sans" w:cs="Open Sans"/>
          <w:sz w:val="24"/>
          <w:szCs w:val="24"/>
          <w:lang w:eastAsia="nl-NL"/>
        </w:rPr>
        <w:t>opportunity fo</w:t>
      </w:r>
      <w:r w:rsidR="009705C8">
        <w:rPr>
          <w:rFonts w:ascii="Open Sans" w:eastAsia="Times New Roman" w:hAnsi="Open Sans" w:cs="Open Sans"/>
          <w:sz w:val="24"/>
          <w:szCs w:val="24"/>
          <w:lang w:eastAsia="nl-NL"/>
        </w:rPr>
        <w:t>r</w:t>
      </w:r>
      <w:r w:rsidRPr="00F764B5">
        <w:rPr>
          <w:rFonts w:ascii="Open Sans" w:eastAsia="Times New Roman" w:hAnsi="Open Sans" w:cs="Open Sans"/>
          <w:sz w:val="24"/>
          <w:szCs w:val="24"/>
          <w:lang w:eastAsia="nl-NL"/>
        </w:rPr>
        <w:t xml:space="preserve"> </w:t>
      </w:r>
      <w:r w:rsidRPr="002A76DB">
        <w:rPr>
          <w:rFonts w:ascii="Open Sans" w:eastAsia="Times New Roman" w:hAnsi="Open Sans" w:cs="Open Sans"/>
          <w:b/>
          <w:bCs/>
          <w:sz w:val="24"/>
          <w:szCs w:val="24"/>
          <w:lang w:eastAsia="nl-NL"/>
        </w:rPr>
        <w:t>Utrecht University</w:t>
      </w:r>
      <w:r w:rsidR="00F764B5">
        <w:rPr>
          <w:rFonts w:ascii="Open Sans" w:eastAsia="Times New Roman" w:hAnsi="Open Sans" w:cs="Open Sans"/>
          <w:sz w:val="24"/>
          <w:szCs w:val="24"/>
          <w:lang w:eastAsia="nl-NL"/>
        </w:rPr>
        <w:t xml:space="preserve"> and </w:t>
      </w:r>
      <w:r w:rsidR="00F764B5" w:rsidRPr="002A76DB">
        <w:rPr>
          <w:rFonts w:ascii="Open Sans" w:eastAsia="Times New Roman" w:hAnsi="Open Sans" w:cs="Open Sans"/>
          <w:b/>
          <w:bCs/>
          <w:sz w:val="24"/>
          <w:szCs w:val="24"/>
          <w:lang w:eastAsia="nl-NL"/>
        </w:rPr>
        <w:t>U</w:t>
      </w:r>
      <w:r w:rsidR="002A76DB" w:rsidRPr="002A76DB">
        <w:rPr>
          <w:rFonts w:ascii="Open Sans" w:eastAsia="Times New Roman" w:hAnsi="Open Sans" w:cs="Open Sans"/>
          <w:b/>
          <w:bCs/>
          <w:sz w:val="24"/>
          <w:szCs w:val="24"/>
          <w:lang w:eastAsia="nl-NL"/>
        </w:rPr>
        <w:t>niversity Medical Centre Utrecht</w:t>
      </w:r>
      <w:r w:rsidR="00F764B5">
        <w:rPr>
          <w:rFonts w:ascii="Open Sans" w:eastAsia="Times New Roman" w:hAnsi="Open Sans" w:cs="Open Sans"/>
          <w:sz w:val="24"/>
          <w:szCs w:val="24"/>
          <w:lang w:eastAsia="nl-NL"/>
        </w:rPr>
        <w:t xml:space="preserve"> </w:t>
      </w:r>
      <w:r w:rsidR="00467675" w:rsidRPr="0015008E">
        <w:rPr>
          <w:rFonts w:ascii="Open Sans" w:eastAsia="Times New Roman" w:hAnsi="Open Sans" w:cs="Open Sans"/>
          <w:sz w:val="24"/>
          <w:szCs w:val="24"/>
          <w:lang w:eastAsia="nl-NL"/>
        </w:rPr>
        <w:t>employees</w:t>
      </w:r>
      <w:r w:rsidRPr="00F764B5">
        <w:rPr>
          <w:rFonts w:ascii="Open Sans" w:eastAsia="Times New Roman" w:hAnsi="Open Sans" w:cs="Open Sans"/>
          <w:sz w:val="24"/>
          <w:szCs w:val="24"/>
          <w:lang w:eastAsia="nl-NL"/>
        </w:rPr>
        <w:t xml:space="preserve"> t</w:t>
      </w:r>
      <w:r w:rsidR="00DD2555">
        <w:rPr>
          <w:rFonts w:ascii="Open Sans" w:eastAsia="Times New Roman" w:hAnsi="Open Sans" w:cs="Open Sans"/>
          <w:sz w:val="24"/>
          <w:szCs w:val="24"/>
          <w:lang w:eastAsia="nl-NL"/>
        </w:rPr>
        <w:t>o access</w:t>
      </w:r>
      <w:r w:rsidRPr="00F764B5">
        <w:rPr>
          <w:rFonts w:ascii="Open Sans" w:eastAsia="Times New Roman" w:hAnsi="Open Sans" w:cs="Open Sans"/>
          <w:sz w:val="24"/>
          <w:szCs w:val="24"/>
          <w:lang w:eastAsia="nl-NL"/>
        </w:rPr>
        <w:t xml:space="preserve"> small grants</w:t>
      </w:r>
      <w:r w:rsidR="007E6EF6">
        <w:rPr>
          <w:rFonts w:ascii="Open Sans" w:eastAsia="Times New Roman" w:hAnsi="Open Sans" w:cs="Open Sans"/>
          <w:sz w:val="24"/>
          <w:szCs w:val="24"/>
          <w:lang w:eastAsia="nl-NL"/>
        </w:rPr>
        <w:t xml:space="preserve"> with which they can apply</w:t>
      </w:r>
      <w:r w:rsidRPr="00F764B5">
        <w:rPr>
          <w:rFonts w:ascii="Open Sans" w:eastAsia="Times New Roman" w:hAnsi="Open Sans" w:cs="Open Sans"/>
          <w:sz w:val="24"/>
          <w:szCs w:val="24"/>
          <w:lang w:eastAsia="nl-NL"/>
        </w:rPr>
        <w:t xml:space="preserve"> </w:t>
      </w:r>
      <w:r w:rsidR="00467675" w:rsidRPr="00F764B5">
        <w:rPr>
          <w:rFonts w:ascii="Open Sans" w:eastAsia="Times New Roman" w:hAnsi="Open Sans" w:cs="Open Sans"/>
          <w:sz w:val="24"/>
          <w:szCs w:val="24"/>
          <w:lang w:eastAsia="nl-NL"/>
        </w:rPr>
        <w:t xml:space="preserve">Open Science </w:t>
      </w:r>
      <w:r w:rsidR="00582E9D" w:rsidRPr="00F764B5">
        <w:rPr>
          <w:rFonts w:ascii="Open Sans" w:eastAsia="Times New Roman" w:hAnsi="Open Sans" w:cs="Open Sans"/>
          <w:sz w:val="24"/>
          <w:szCs w:val="24"/>
          <w:lang w:eastAsia="nl-NL"/>
        </w:rPr>
        <w:t>principles into their research</w:t>
      </w:r>
      <w:r w:rsidRPr="00F764B5">
        <w:rPr>
          <w:rFonts w:ascii="Open Sans" w:eastAsia="Times New Roman" w:hAnsi="Open Sans" w:cs="Open Sans"/>
          <w:sz w:val="24"/>
          <w:szCs w:val="24"/>
          <w:lang w:eastAsia="nl-NL"/>
        </w:rPr>
        <w:t>.</w:t>
      </w:r>
      <w:r w:rsidR="00AE0CD2" w:rsidRPr="00F764B5">
        <w:rPr>
          <w:rFonts w:ascii="Open Sans" w:eastAsia="Times New Roman" w:hAnsi="Open Sans" w:cs="Open Sans"/>
          <w:sz w:val="24"/>
          <w:szCs w:val="24"/>
          <w:lang w:eastAsia="nl-NL"/>
        </w:rPr>
        <w:t xml:space="preserve"> </w:t>
      </w:r>
      <w:r w:rsidRPr="00F764B5">
        <w:rPr>
          <w:rFonts w:ascii="Open Sans" w:hAnsi="Open Sans" w:cs="Open Sans"/>
          <w:sz w:val="24"/>
          <w:szCs w:val="24"/>
        </w:rPr>
        <w:t>This funding amounts to</w:t>
      </w:r>
      <w:r w:rsidR="00E31CED">
        <w:rPr>
          <w:rFonts w:ascii="Open Sans" w:hAnsi="Open Sans" w:cs="Open Sans"/>
          <w:sz w:val="24"/>
          <w:szCs w:val="24"/>
        </w:rPr>
        <w:t xml:space="preserve"> </w:t>
      </w:r>
      <w:r w:rsidR="00E31CED" w:rsidRPr="00F764B5">
        <w:rPr>
          <w:rFonts w:ascii="Open Sans" w:hAnsi="Open Sans" w:cs="Open Sans"/>
          <w:sz w:val="24"/>
          <w:szCs w:val="24"/>
        </w:rPr>
        <w:t>€ 1</w:t>
      </w:r>
      <w:r w:rsidR="00E31CED">
        <w:rPr>
          <w:rFonts w:ascii="Open Sans" w:hAnsi="Open Sans" w:cs="Open Sans"/>
          <w:sz w:val="24"/>
          <w:szCs w:val="24"/>
        </w:rPr>
        <w:t>0</w:t>
      </w:r>
      <w:r w:rsidR="00E31CED" w:rsidRPr="00F764B5">
        <w:rPr>
          <w:rFonts w:ascii="Open Sans" w:hAnsi="Open Sans" w:cs="Open Sans"/>
          <w:sz w:val="24"/>
          <w:szCs w:val="24"/>
        </w:rPr>
        <w:t>.000</w:t>
      </w:r>
      <w:r w:rsidR="00E31CED">
        <w:rPr>
          <w:rFonts w:ascii="Open Sans" w:hAnsi="Open Sans" w:cs="Open Sans"/>
          <w:sz w:val="24"/>
          <w:szCs w:val="24"/>
        </w:rPr>
        <w:t xml:space="preserve"> (minimum) - </w:t>
      </w:r>
      <w:r w:rsidR="00232F46" w:rsidRPr="00F764B5">
        <w:rPr>
          <w:rFonts w:ascii="Open Sans" w:hAnsi="Open Sans" w:cs="Open Sans"/>
          <w:sz w:val="24"/>
          <w:szCs w:val="24"/>
        </w:rPr>
        <w:t>€</w:t>
      </w:r>
      <w:r w:rsidR="004D24BE" w:rsidRPr="00F764B5">
        <w:rPr>
          <w:rFonts w:ascii="Open Sans" w:hAnsi="Open Sans" w:cs="Open Sans"/>
          <w:sz w:val="24"/>
          <w:szCs w:val="24"/>
        </w:rPr>
        <w:t xml:space="preserve"> 15.000</w:t>
      </w:r>
      <w:r w:rsidR="00E31CED">
        <w:rPr>
          <w:rFonts w:ascii="Open Sans" w:hAnsi="Open Sans" w:cs="Open Sans"/>
          <w:sz w:val="24"/>
          <w:szCs w:val="24"/>
        </w:rPr>
        <w:t xml:space="preserve"> (maximum)</w:t>
      </w:r>
      <w:r w:rsidRPr="00F764B5">
        <w:rPr>
          <w:rFonts w:ascii="Open Sans" w:hAnsi="Open Sans" w:cs="Open Sans"/>
          <w:sz w:val="24"/>
          <w:szCs w:val="24"/>
        </w:rPr>
        <w:t xml:space="preserve"> per application.</w:t>
      </w:r>
    </w:p>
    <w:p w14:paraId="29344F99" w14:textId="77777777" w:rsidR="007B00F5" w:rsidRPr="00F764B5" w:rsidRDefault="007B00F5" w:rsidP="00E7406A">
      <w:pPr>
        <w:spacing w:after="0" w:line="240" w:lineRule="auto"/>
        <w:rPr>
          <w:rFonts w:ascii="Open Sans" w:hAnsi="Open Sans" w:cs="Open Sans"/>
          <w:b/>
          <w:sz w:val="24"/>
        </w:rPr>
      </w:pPr>
    </w:p>
    <w:p w14:paraId="56DE716E" w14:textId="77777777" w:rsidR="006D3992" w:rsidRPr="00F764B5" w:rsidRDefault="006931CB" w:rsidP="00E7406A">
      <w:pPr>
        <w:spacing w:after="0" w:line="240" w:lineRule="auto"/>
        <w:rPr>
          <w:rFonts w:ascii="Open Sans" w:hAnsi="Open Sans" w:cs="Open Sans"/>
          <w:b/>
          <w:sz w:val="24"/>
        </w:rPr>
      </w:pPr>
      <w:r w:rsidRPr="00F764B5">
        <w:rPr>
          <w:rFonts w:ascii="Open Sans" w:hAnsi="Open Sans" w:cs="Open Sans"/>
          <w:b/>
          <w:sz w:val="24"/>
        </w:rPr>
        <w:t xml:space="preserve">Contact </w:t>
      </w:r>
      <w:r w:rsidR="00892E1F" w:rsidRPr="00F764B5">
        <w:rPr>
          <w:rFonts w:ascii="Open Sans" w:hAnsi="Open Sans" w:cs="Open Sans"/>
          <w:b/>
          <w:sz w:val="24"/>
        </w:rPr>
        <w:t xml:space="preserve">and </w:t>
      </w:r>
      <w:r w:rsidRPr="00F764B5">
        <w:rPr>
          <w:rFonts w:ascii="Open Sans" w:hAnsi="Open Sans" w:cs="Open Sans"/>
          <w:b/>
          <w:sz w:val="24"/>
        </w:rPr>
        <w:t>information</w:t>
      </w:r>
    </w:p>
    <w:p w14:paraId="2EB2626D" w14:textId="334010A9"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 xml:space="preserve">If you are considering an application and </w:t>
      </w:r>
      <w:r w:rsidR="007B00F5" w:rsidRPr="00F764B5">
        <w:rPr>
          <w:rFonts w:ascii="Open Sans" w:hAnsi="Open Sans" w:cs="Open Sans"/>
          <w:sz w:val="24"/>
        </w:rPr>
        <w:t xml:space="preserve">you </w:t>
      </w:r>
      <w:r w:rsidRPr="00F764B5">
        <w:rPr>
          <w:rFonts w:ascii="Open Sans" w:hAnsi="Open Sans" w:cs="Open Sans"/>
          <w:sz w:val="24"/>
        </w:rPr>
        <w:t xml:space="preserve">would like to </w:t>
      </w:r>
      <w:r w:rsidR="00F26038" w:rsidRPr="00F764B5">
        <w:rPr>
          <w:rFonts w:ascii="Open Sans" w:hAnsi="Open Sans" w:cs="Open Sans"/>
          <w:sz w:val="24"/>
        </w:rPr>
        <w:t xml:space="preserve">discuss this </w:t>
      </w:r>
      <w:r w:rsidRPr="00F764B5">
        <w:rPr>
          <w:rFonts w:ascii="Open Sans" w:hAnsi="Open Sans" w:cs="Open Sans"/>
          <w:sz w:val="24"/>
        </w:rPr>
        <w:t xml:space="preserve">with a member of the </w:t>
      </w:r>
      <w:r w:rsidR="008C5591" w:rsidRPr="00F764B5">
        <w:rPr>
          <w:rFonts w:ascii="Open Sans" w:hAnsi="Open Sans" w:cs="Open Sans"/>
          <w:sz w:val="24"/>
        </w:rPr>
        <w:t>Open Science Programme</w:t>
      </w:r>
      <w:r w:rsidRPr="00F764B5">
        <w:rPr>
          <w:rFonts w:ascii="Open Sans" w:hAnsi="Open Sans" w:cs="Open Sans"/>
          <w:sz w:val="24"/>
        </w:rPr>
        <w:t xml:space="preserve"> </w:t>
      </w:r>
      <w:r w:rsidR="009F318B" w:rsidRPr="00F764B5">
        <w:rPr>
          <w:rFonts w:ascii="Open Sans" w:hAnsi="Open Sans" w:cs="Open Sans"/>
          <w:sz w:val="24"/>
        </w:rPr>
        <w:t>team</w:t>
      </w:r>
      <w:r w:rsidRPr="00F764B5">
        <w:rPr>
          <w:rFonts w:ascii="Open Sans" w:hAnsi="Open Sans" w:cs="Open Sans"/>
          <w:sz w:val="24"/>
        </w:rPr>
        <w:t xml:space="preserve">, please </w:t>
      </w:r>
      <w:r w:rsidR="004D24BE" w:rsidRPr="00F764B5">
        <w:rPr>
          <w:rFonts w:ascii="Open Sans" w:hAnsi="Open Sans" w:cs="Open Sans"/>
          <w:sz w:val="24"/>
        </w:rPr>
        <w:t>send a mail to</w:t>
      </w:r>
      <w:r w:rsidRPr="00F764B5">
        <w:rPr>
          <w:rFonts w:ascii="Open Sans" w:hAnsi="Open Sans" w:cs="Open Sans"/>
          <w:sz w:val="24"/>
        </w:rPr>
        <w:t xml:space="preserve"> </w:t>
      </w:r>
      <w:hyperlink r:id="rId11" w:history="1">
        <w:r w:rsidR="008C5591" w:rsidRPr="00F764B5">
          <w:rPr>
            <w:rStyle w:val="Hyperlink"/>
            <w:rFonts w:ascii="Open Sans" w:hAnsi="Open Sans" w:cs="Open Sans"/>
            <w:sz w:val="24"/>
          </w:rPr>
          <w:t>openscience@uu.nl</w:t>
        </w:r>
      </w:hyperlink>
      <w:r w:rsidR="006A42D5" w:rsidRPr="00F764B5">
        <w:rPr>
          <w:rFonts w:ascii="Open Sans" w:hAnsi="Open Sans" w:cs="Open Sans"/>
          <w:sz w:val="24"/>
        </w:rPr>
        <w:t xml:space="preserve"> o</w:t>
      </w:r>
      <w:r w:rsidR="009F318B" w:rsidRPr="00F764B5">
        <w:rPr>
          <w:rFonts w:ascii="Open Sans" w:hAnsi="Open Sans" w:cs="Open Sans"/>
          <w:sz w:val="24"/>
        </w:rPr>
        <w:t>r</w:t>
      </w:r>
      <w:r w:rsidR="006A42D5" w:rsidRPr="00F764B5">
        <w:rPr>
          <w:rFonts w:ascii="Open Sans" w:hAnsi="Open Sans" w:cs="Open Sans"/>
          <w:sz w:val="24"/>
        </w:rPr>
        <w:t xml:space="preserve"> contact </w:t>
      </w:r>
      <w:hyperlink r:id="rId12" w:history="1">
        <w:r w:rsidR="008C5591" w:rsidRPr="00F764B5">
          <w:rPr>
            <w:rStyle w:val="Hyperlink"/>
            <w:rFonts w:ascii="Open Sans" w:hAnsi="Open Sans" w:cs="Open Sans"/>
            <w:sz w:val="24"/>
          </w:rPr>
          <w:t>Judith de Haan</w:t>
        </w:r>
      </w:hyperlink>
      <w:r w:rsidR="006A42D5" w:rsidRPr="00F764B5">
        <w:rPr>
          <w:rFonts w:ascii="Open Sans" w:hAnsi="Open Sans" w:cs="Open Sans"/>
          <w:sz w:val="24"/>
        </w:rPr>
        <w:t xml:space="preserve">, programme </w:t>
      </w:r>
      <w:r w:rsidR="00E31CED">
        <w:rPr>
          <w:rFonts w:ascii="Open Sans" w:hAnsi="Open Sans" w:cs="Open Sans"/>
          <w:sz w:val="24"/>
        </w:rPr>
        <w:t>director</w:t>
      </w:r>
      <w:r w:rsidR="006A42D5" w:rsidRPr="00F764B5">
        <w:rPr>
          <w:rFonts w:ascii="Open Sans" w:hAnsi="Open Sans" w:cs="Open Sans"/>
          <w:sz w:val="24"/>
        </w:rPr>
        <w:t>.</w:t>
      </w:r>
    </w:p>
    <w:p w14:paraId="0C76C4CB" w14:textId="77777777" w:rsidR="003168B6" w:rsidRPr="00F764B5" w:rsidRDefault="003168B6" w:rsidP="00E7406A">
      <w:pPr>
        <w:spacing w:after="0" w:line="240" w:lineRule="auto"/>
        <w:rPr>
          <w:rFonts w:ascii="Open Sans" w:hAnsi="Open Sans" w:cs="Open Sans"/>
          <w:sz w:val="24"/>
        </w:rPr>
      </w:pPr>
    </w:p>
    <w:p w14:paraId="43686761" w14:textId="5F564F44" w:rsidR="00FF2A74" w:rsidRPr="00F764B5" w:rsidRDefault="00FF2A74" w:rsidP="00E7406A">
      <w:pPr>
        <w:spacing w:after="0" w:line="240" w:lineRule="auto"/>
        <w:rPr>
          <w:rFonts w:ascii="Open Sans" w:hAnsi="Open Sans" w:cs="Open Sans"/>
          <w:sz w:val="24"/>
        </w:rPr>
      </w:pPr>
      <w:r w:rsidRPr="00F764B5">
        <w:rPr>
          <w:rFonts w:ascii="Open Sans" w:hAnsi="Open Sans" w:cs="Open Sans"/>
          <w:sz w:val="24"/>
        </w:rPr>
        <w:t>More information</w:t>
      </w:r>
      <w:r w:rsidR="00F26038" w:rsidRPr="00F764B5">
        <w:rPr>
          <w:rFonts w:ascii="Open Sans" w:hAnsi="Open Sans" w:cs="Open Sans"/>
          <w:sz w:val="24"/>
        </w:rPr>
        <w:t>,</w:t>
      </w:r>
      <w:r w:rsidRPr="00F764B5">
        <w:rPr>
          <w:rFonts w:ascii="Open Sans" w:hAnsi="Open Sans" w:cs="Open Sans"/>
          <w:sz w:val="24"/>
        </w:rPr>
        <w:t xml:space="preserve"> such as selection criteria, </w:t>
      </w:r>
      <w:r w:rsidR="00AE0CD2" w:rsidRPr="00F764B5">
        <w:rPr>
          <w:rFonts w:ascii="Open Sans" w:hAnsi="Open Sans" w:cs="Open Sans"/>
          <w:sz w:val="24"/>
        </w:rPr>
        <w:t>who can apply</w:t>
      </w:r>
      <w:r w:rsidR="00E31CED">
        <w:rPr>
          <w:rFonts w:ascii="Open Sans" w:hAnsi="Open Sans" w:cs="Open Sans"/>
          <w:sz w:val="24"/>
        </w:rPr>
        <w:t xml:space="preserve"> and</w:t>
      </w:r>
      <w:r w:rsidR="004C6B6A" w:rsidRPr="00F764B5">
        <w:rPr>
          <w:rFonts w:ascii="Open Sans" w:hAnsi="Open Sans" w:cs="Open Sans"/>
          <w:sz w:val="24"/>
        </w:rPr>
        <w:t xml:space="preserve"> </w:t>
      </w:r>
      <w:r w:rsidR="00E346E3" w:rsidRPr="00F764B5">
        <w:rPr>
          <w:rFonts w:ascii="Open Sans" w:hAnsi="Open Sans" w:cs="Open Sans"/>
          <w:sz w:val="24"/>
        </w:rPr>
        <w:t>th</w:t>
      </w:r>
      <w:r w:rsidR="00E31CED">
        <w:rPr>
          <w:rFonts w:ascii="Open Sans" w:hAnsi="Open Sans" w:cs="Open Sans"/>
          <w:sz w:val="24"/>
        </w:rPr>
        <w:t>e selection</w:t>
      </w:r>
      <w:r w:rsidRPr="00F764B5">
        <w:rPr>
          <w:rFonts w:ascii="Open Sans" w:hAnsi="Open Sans" w:cs="Open Sans"/>
          <w:sz w:val="24"/>
        </w:rPr>
        <w:t xml:space="preserve"> process</w:t>
      </w:r>
      <w:r w:rsidR="00AE0CD2" w:rsidRPr="00F764B5">
        <w:rPr>
          <w:rFonts w:ascii="Open Sans" w:hAnsi="Open Sans" w:cs="Open Sans"/>
          <w:sz w:val="24"/>
        </w:rPr>
        <w:t xml:space="preserve">, </w:t>
      </w:r>
      <w:r w:rsidR="00F26038" w:rsidRPr="00F764B5">
        <w:rPr>
          <w:rFonts w:ascii="Open Sans" w:hAnsi="Open Sans" w:cs="Open Sans"/>
          <w:sz w:val="24"/>
        </w:rPr>
        <w:t>can be found</w:t>
      </w:r>
      <w:r w:rsidR="00DE4055" w:rsidRPr="00F764B5">
        <w:rPr>
          <w:rFonts w:ascii="Open Sans" w:hAnsi="Open Sans" w:cs="Open Sans"/>
          <w:sz w:val="24"/>
        </w:rPr>
        <w:t xml:space="preserve"> </w:t>
      </w:r>
      <w:r w:rsidR="00D30677">
        <w:rPr>
          <w:rFonts w:ascii="Open Sans" w:hAnsi="Open Sans" w:cs="Open Sans"/>
          <w:sz w:val="24"/>
        </w:rPr>
        <w:t>on</w:t>
      </w:r>
      <w:r w:rsidR="00174480">
        <w:rPr>
          <w:rFonts w:ascii="Open Sans" w:hAnsi="Open Sans" w:cs="Open Sans"/>
          <w:sz w:val="24"/>
        </w:rPr>
        <w:t xml:space="preserve"> the </w:t>
      </w:r>
      <w:hyperlink r:id="rId13" w:history="1">
        <w:r w:rsidR="00174480" w:rsidRPr="00D62D5C">
          <w:rPr>
            <w:rStyle w:val="Hyperlink"/>
            <w:rFonts w:ascii="Open Sans" w:hAnsi="Open Sans" w:cs="Open Sans"/>
            <w:sz w:val="24"/>
          </w:rPr>
          <w:t>fund website</w:t>
        </w:r>
      </w:hyperlink>
      <w:r w:rsidR="00174480">
        <w:rPr>
          <w:rFonts w:ascii="Open Sans" w:hAnsi="Open Sans" w:cs="Open Sans"/>
          <w:sz w:val="24"/>
        </w:rPr>
        <w:t xml:space="preserve">. </w:t>
      </w:r>
    </w:p>
    <w:p w14:paraId="1752C098" w14:textId="77777777" w:rsidR="00B3171A" w:rsidRPr="00F764B5" w:rsidRDefault="00B3171A" w:rsidP="00E7406A">
      <w:pPr>
        <w:spacing w:after="0" w:line="240" w:lineRule="auto"/>
        <w:rPr>
          <w:rFonts w:ascii="Open Sans" w:hAnsi="Open Sans" w:cs="Open Sans"/>
          <w:sz w:val="24"/>
        </w:rPr>
      </w:pPr>
    </w:p>
    <w:p w14:paraId="5CB33E37" w14:textId="77777777" w:rsidR="00B3171A" w:rsidRPr="00F764B5" w:rsidRDefault="00B3171A" w:rsidP="00E7406A">
      <w:pPr>
        <w:spacing w:after="0" w:line="240" w:lineRule="auto"/>
        <w:rPr>
          <w:rFonts w:ascii="Open Sans" w:hAnsi="Open Sans" w:cs="Open Sans"/>
          <w:sz w:val="24"/>
        </w:rPr>
      </w:pPr>
    </w:p>
    <w:tbl>
      <w:tblPr>
        <w:tblStyle w:val="TableGrid"/>
        <w:tblW w:w="9322" w:type="dxa"/>
        <w:tblLook w:val="04A0" w:firstRow="1" w:lastRow="0" w:firstColumn="1" w:lastColumn="0" w:noHBand="0" w:noVBand="1"/>
      </w:tblPr>
      <w:tblGrid>
        <w:gridCol w:w="2093"/>
        <w:gridCol w:w="2410"/>
        <w:gridCol w:w="1842"/>
        <w:gridCol w:w="2977"/>
      </w:tblGrid>
      <w:tr w:rsidR="00720133" w:rsidRPr="00F764B5" w14:paraId="7F412A9A" w14:textId="77777777" w:rsidTr="00105189">
        <w:trPr>
          <w:trHeight w:val="280"/>
        </w:trPr>
        <w:tc>
          <w:tcPr>
            <w:tcW w:w="2093" w:type="dxa"/>
          </w:tcPr>
          <w:p w14:paraId="6366AA41" w14:textId="2FA0C15C" w:rsidR="00720133" w:rsidRPr="00F764B5" w:rsidRDefault="004C3016" w:rsidP="00E7406A">
            <w:pPr>
              <w:rPr>
                <w:rFonts w:ascii="Open Sans" w:hAnsi="Open Sans" w:cs="Open Sans"/>
                <w:b/>
                <w:sz w:val="24"/>
              </w:rPr>
            </w:pPr>
            <w:r w:rsidRPr="00F764B5">
              <w:rPr>
                <w:rFonts w:ascii="Open Sans" w:eastAsia="Times New Roman" w:hAnsi="Open Sans" w:cs="Open Sans"/>
                <w:b/>
                <w:bCs/>
                <w:sz w:val="24"/>
                <w:lang w:eastAsia="nl-NL"/>
              </w:rPr>
              <w:br w:type="page"/>
            </w:r>
            <w:r w:rsidR="00E91763" w:rsidRPr="00F764B5">
              <w:rPr>
                <w:rFonts w:ascii="Open Sans" w:hAnsi="Open Sans" w:cs="Open Sans"/>
                <w:b/>
                <w:sz w:val="32"/>
                <w:szCs w:val="28"/>
              </w:rPr>
              <w:br w:type="page"/>
            </w:r>
            <w:r w:rsidR="00720133" w:rsidRPr="00F764B5">
              <w:rPr>
                <w:rFonts w:ascii="Open Sans" w:hAnsi="Open Sans" w:cs="Open Sans"/>
                <w:b/>
                <w:sz w:val="24"/>
              </w:rPr>
              <w:t>Name</w:t>
            </w:r>
            <w:r w:rsidR="00D31D70" w:rsidRPr="00F764B5">
              <w:rPr>
                <w:rFonts w:ascii="Open Sans" w:hAnsi="Open Sans" w:cs="Open Sans"/>
                <w:b/>
                <w:sz w:val="24"/>
              </w:rPr>
              <w:t>s</w:t>
            </w:r>
            <w:r w:rsidR="00720133" w:rsidRPr="00F764B5">
              <w:rPr>
                <w:rFonts w:ascii="Open Sans" w:hAnsi="Open Sans" w:cs="Open Sans"/>
                <w:b/>
                <w:sz w:val="24"/>
              </w:rPr>
              <w:t xml:space="preserve"> </w:t>
            </w:r>
          </w:p>
        </w:tc>
        <w:tc>
          <w:tcPr>
            <w:tcW w:w="7229" w:type="dxa"/>
            <w:gridSpan w:val="3"/>
          </w:tcPr>
          <w:p w14:paraId="749E7D7D" w14:textId="40213C71" w:rsidR="00720133" w:rsidRPr="00F764B5" w:rsidRDefault="00CF20C5" w:rsidP="00E7406A">
            <w:pPr>
              <w:rPr>
                <w:rFonts w:ascii="Open Sans" w:hAnsi="Open Sans" w:cs="Open Sans"/>
                <w:sz w:val="24"/>
              </w:rPr>
            </w:pPr>
            <w:r>
              <w:rPr>
                <w:rFonts w:ascii="Open Sans" w:hAnsi="Open Sans" w:cs="Open Sans"/>
                <w:sz w:val="24"/>
              </w:rPr>
              <w:t>Gerko Vink and Hanne Oberman</w:t>
            </w:r>
          </w:p>
        </w:tc>
      </w:tr>
      <w:tr w:rsidR="00720133" w:rsidRPr="00F764B5" w14:paraId="3696F4A7" w14:textId="77777777" w:rsidTr="00105189">
        <w:trPr>
          <w:trHeight w:val="291"/>
        </w:trPr>
        <w:tc>
          <w:tcPr>
            <w:tcW w:w="2093" w:type="dxa"/>
          </w:tcPr>
          <w:p w14:paraId="020C6271" w14:textId="77777777" w:rsidR="00720133" w:rsidRPr="00F764B5" w:rsidRDefault="00720133" w:rsidP="00E7406A">
            <w:pPr>
              <w:rPr>
                <w:rFonts w:ascii="Open Sans" w:hAnsi="Open Sans" w:cs="Open Sans"/>
                <w:b/>
                <w:sz w:val="24"/>
              </w:rPr>
            </w:pPr>
            <w:r w:rsidRPr="00F764B5">
              <w:rPr>
                <w:rFonts w:ascii="Open Sans" w:hAnsi="Open Sans" w:cs="Open Sans"/>
                <w:b/>
                <w:sz w:val="24"/>
              </w:rPr>
              <w:t>Position/</w:t>
            </w:r>
            <w:r w:rsidR="00CC7C36" w:rsidRPr="00F764B5">
              <w:rPr>
                <w:rFonts w:ascii="Open Sans" w:hAnsi="Open Sans" w:cs="Open Sans"/>
                <w:b/>
                <w:sz w:val="24"/>
              </w:rPr>
              <w:t>r</w:t>
            </w:r>
            <w:r w:rsidRPr="00F764B5">
              <w:rPr>
                <w:rFonts w:ascii="Open Sans" w:hAnsi="Open Sans" w:cs="Open Sans"/>
                <w:b/>
                <w:sz w:val="24"/>
              </w:rPr>
              <w:t>ole</w:t>
            </w:r>
          </w:p>
        </w:tc>
        <w:tc>
          <w:tcPr>
            <w:tcW w:w="7229" w:type="dxa"/>
            <w:gridSpan w:val="3"/>
          </w:tcPr>
          <w:p w14:paraId="30292C58" w14:textId="69F31E28" w:rsidR="00720133" w:rsidRPr="00F764B5" w:rsidRDefault="00CF20C5" w:rsidP="00E7406A">
            <w:pPr>
              <w:rPr>
                <w:rFonts w:ascii="Open Sans" w:hAnsi="Open Sans" w:cs="Open Sans"/>
                <w:sz w:val="24"/>
              </w:rPr>
            </w:pPr>
            <w:r>
              <w:rPr>
                <w:rFonts w:ascii="Open Sans" w:hAnsi="Open Sans" w:cs="Open Sans"/>
                <w:sz w:val="24"/>
              </w:rPr>
              <w:t>Associate Professor / Junior Researcher</w:t>
            </w:r>
          </w:p>
        </w:tc>
      </w:tr>
      <w:tr w:rsidR="00720133" w:rsidRPr="00F764B5" w14:paraId="2C744EA5" w14:textId="77777777" w:rsidTr="00105189">
        <w:trPr>
          <w:trHeight w:val="280"/>
        </w:trPr>
        <w:tc>
          <w:tcPr>
            <w:tcW w:w="2093" w:type="dxa"/>
          </w:tcPr>
          <w:p w14:paraId="58347C7D" w14:textId="77777777" w:rsidR="00720133" w:rsidRPr="00F764B5" w:rsidRDefault="00720133" w:rsidP="00E7406A">
            <w:pPr>
              <w:rPr>
                <w:rFonts w:ascii="Open Sans" w:hAnsi="Open Sans" w:cs="Open Sans"/>
                <w:b/>
                <w:sz w:val="24"/>
              </w:rPr>
            </w:pPr>
            <w:r w:rsidRPr="00F764B5">
              <w:rPr>
                <w:rFonts w:ascii="Open Sans" w:hAnsi="Open Sans" w:cs="Open Sans"/>
                <w:b/>
                <w:sz w:val="24"/>
              </w:rPr>
              <w:t>Department</w:t>
            </w:r>
          </w:p>
        </w:tc>
        <w:tc>
          <w:tcPr>
            <w:tcW w:w="7229" w:type="dxa"/>
            <w:gridSpan w:val="3"/>
          </w:tcPr>
          <w:p w14:paraId="7098AEBC" w14:textId="1B1F845C" w:rsidR="00720133" w:rsidRPr="00F764B5" w:rsidRDefault="00CF20C5" w:rsidP="00E7406A">
            <w:pPr>
              <w:rPr>
                <w:rFonts w:ascii="Open Sans" w:hAnsi="Open Sans" w:cs="Open Sans"/>
                <w:sz w:val="24"/>
              </w:rPr>
            </w:pPr>
            <w:r>
              <w:rPr>
                <w:rFonts w:ascii="Open Sans" w:hAnsi="Open Sans" w:cs="Open Sans"/>
                <w:sz w:val="24"/>
              </w:rPr>
              <w:t>Methodology and Statistics</w:t>
            </w:r>
          </w:p>
        </w:tc>
      </w:tr>
      <w:tr w:rsidR="008A4A35" w:rsidRPr="00F764B5" w14:paraId="4374F626" w14:textId="77777777" w:rsidTr="00105189">
        <w:trPr>
          <w:trHeight w:val="280"/>
        </w:trPr>
        <w:tc>
          <w:tcPr>
            <w:tcW w:w="2093" w:type="dxa"/>
          </w:tcPr>
          <w:p w14:paraId="04F9DC99" w14:textId="77777777" w:rsidR="008A4A35" w:rsidRPr="00F764B5" w:rsidRDefault="008A4A35" w:rsidP="00E7406A">
            <w:pPr>
              <w:rPr>
                <w:rFonts w:ascii="Open Sans" w:hAnsi="Open Sans" w:cs="Open Sans"/>
                <w:b/>
                <w:sz w:val="24"/>
              </w:rPr>
            </w:pPr>
            <w:r w:rsidRPr="00F764B5">
              <w:rPr>
                <w:rFonts w:ascii="Open Sans" w:hAnsi="Open Sans" w:cs="Open Sans"/>
                <w:b/>
                <w:sz w:val="24"/>
              </w:rPr>
              <w:t>Faculty</w:t>
            </w:r>
          </w:p>
        </w:tc>
        <w:tc>
          <w:tcPr>
            <w:tcW w:w="7229" w:type="dxa"/>
            <w:gridSpan w:val="3"/>
          </w:tcPr>
          <w:p w14:paraId="00908618" w14:textId="77A729DA" w:rsidR="008A4A35" w:rsidRPr="00F764B5" w:rsidRDefault="00CF20C5" w:rsidP="00E7406A">
            <w:pPr>
              <w:rPr>
                <w:rFonts w:ascii="Open Sans" w:hAnsi="Open Sans" w:cs="Open Sans"/>
                <w:sz w:val="24"/>
              </w:rPr>
            </w:pPr>
            <w:r>
              <w:rPr>
                <w:rFonts w:ascii="Open Sans" w:hAnsi="Open Sans" w:cs="Open Sans"/>
                <w:sz w:val="24"/>
              </w:rPr>
              <w:t>Social and Behavioural Sciences</w:t>
            </w:r>
          </w:p>
        </w:tc>
      </w:tr>
      <w:tr w:rsidR="00720133" w:rsidRPr="00F764B5" w14:paraId="69C20FD7" w14:textId="77777777" w:rsidTr="00105189">
        <w:trPr>
          <w:trHeight w:val="280"/>
        </w:trPr>
        <w:tc>
          <w:tcPr>
            <w:tcW w:w="2093" w:type="dxa"/>
          </w:tcPr>
          <w:p w14:paraId="7913E8D1" w14:textId="77777777" w:rsidR="00720133" w:rsidRPr="00F764B5" w:rsidRDefault="00720133" w:rsidP="00E7406A">
            <w:pPr>
              <w:rPr>
                <w:rFonts w:ascii="Open Sans" w:hAnsi="Open Sans" w:cs="Open Sans"/>
                <w:b/>
                <w:sz w:val="24"/>
              </w:rPr>
            </w:pPr>
            <w:r w:rsidRPr="00F764B5">
              <w:rPr>
                <w:rFonts w:ascii="Open Sans" w:hAnsi="Open Sans" w:cs="Open Sans"/>
                <w:b/>
                <w:sz w:val="24"/>
              </w:rPr>
              <w:t>Email address</w:t>
            </w:r>
          </w:p>
        </w:tc>
        <w:tc>
          <w:tcPr>
            <w:tcW w:w="7229" w:type="dxa"/>
            <w:gridSpan w:val="3"/>
          </w:tcPr>
          <w:p w14:paraId="0BD79D81" w14:textId="7FD11339" w:rsidR="00720133" w:rsidRPr="00F764B5" w:rsidRDefault="00280E42" w:rsidP="00E7406A">
            <w:pPr>
              <w:rPr>
                <w:rFonts w:ascii="Open Sans" w:hAnsi="Open Sans" w:cs="Open Sans"/>
                <w:sz w:val="24"/>
              </w:rPr>
            </w:pPr>
            <w:hyperlink r:id="rId14" w:history="1">
              <w:r w:rsidR="00CF20C5" w:rsidRPr="00CE62CD">
                <w:rPr>
                  <w:rStyle w:val="Hyperlink"/>
                  <w:rFonts w:ascii="Open Sans" w:hAnsi="Open Sans" w:cs="Open Sans"/>
                  <w:sz w:val="24"/>
                </w:rPr>
                <w:t>g.vink@uu.nl</w:t>
              </w:r>
            </w:hyperlink>
          </w:p>
        </w:tc>
      </w:tr>
      <w:tr w:rsidR="00720133" w:rsidRPr="00F764B5" w14:paraId="2142463F" w14:textId="77777777" w:rsidTr="00105189">
        <w:trPr>
          <w:trHeight w:val="280"/>
        </w:trPr>
        <w:tc>
          <w:tcPr>
            <w:tcW w:w="2093" w:type="dxa"/>
          </w:tcPr>
          <w:p w14:paraId="54E68ADD" w14:textId="77777777" w:rsidR="00720133" w:rsidRPr="00F764B5" w:rsidRDefault="00720133" w:rsidP="00E7406A">
            <w:pPr>
              <w:rPr>
                <w:rFonts w:ascii="Open Sans" w:hAnsi="Open Sans" w:cs="Open Sans"/>
                <w:b/>
                <w:sz w:val="24"/>
              </w:rPr>
            </w:pPr>
            <w:r w:rsidRPr="00F764B5">
              <w:rPr>
                <w:rFonts w:ascii="Open Sans" w:hAnsi="Open Sans" w:cs="Open Sans"/>
                <w:b/>
                <w:sz w:val="24"/>
              </w:rPr>
              <w:t>Telephone number</w:t>
            </w:r>
          </w:p>
        </w:tc>
        <w:tc>
          <w:tcPr>
            <w:tcW w:w="7229" w:type="dxa"/>
            <w:gridSpan w:val="3"/>
          </w:tcPr>
          <w:p w14:paraId="2B6A1F5F" w14:textId="7EE383F9" w:rsidR="00720133" w:rsidRPr="00F764B5" w:rsidRDefault="00CF20C5" w:rsidP="00E7406A">
            <w:pPr>
              <w:rPr>
                <w:rFonts w:ascii="Open Sans" w:hAnsi="Open Sans" w:cs="Open Sans"/>
                <w:sz w:val="24"/>
              </w:rPr>
            </w:pPr>
            <w:r>
              <w:rPr>
                <w:rFonts w:ascii="Open Sans" w:hAnsi="Open Sans" w:cs="Open Sans"/>
                <w:sz w:val="24"/>
              </w:rPr>
              <w:t>0624111054</w:t>
            </w:r>
          </w:p>
        </w:tc>
      </w:tr>
      <w:tr w:rsidR="00E7406A" w:rsidRPr="00F764B5" w14:paraId="667166A7" w14:textId="77777777" w:rsidTr="000A5874">
        <w:trPr>
          <w:trHeight w:val="291"/>
        </w:trPr>
        <w:tc>
          <w:tcPr>
            <w:tcW w:w="2093" w:type="dxa"/>
          </w:tcPr>
          <w:p w14:paraId="068DA459" w14:textId="77777777" w:rsidR="00E7406A" w:rsidRPr="00F764B5" w:rsidRDefault="00E7406A" w:rsidP="00E7406A">
            <w:pPr>
              <w:rPr>
                <w:rFonts w:ascii="Open Sans" w:hAnsi="Open Sans" w:cs="Open Sans"/>
                <w:b/>
                <w:sz w:val="24"/>
              </w:rPr>
            </w:pPr>
            <w:r w:rsidRPr="00F764B5">
              <w:rPr>
                <w:rFonts w:ascii="Open Sans" w:hAnsi="Open Sans" w:cs="Open Sans"/>
                <w:b/>
                <w:sz w:val="24"/>
              </w:rPr>
              <w:t>Title of proposed project</w:t>
            </w:r>
          </w:p>
        </w:tc>
        <w:tc>
          <w:tcPr>
            <w:tcW w:w="7229" w:type="dxa"/>
            <w:gridSpan w:val="3"/>
          </w:tcPr>
          <w:p w14:paraId="02E6AC6C" w14:textId="6B2CDA66" w:rsidR="00E7406A" w:rsidRPr="00CF20C5" w:rsidRDefault="002A5E2B" w:rsidP="002A5E2B">
            <w:pPr>
              <w:rPr>
                <w:rFonts w:ascii="Open Sans" w:hAnsi="Open Sans" w:cs="Open Sans"/>
                <w:sz w:val="24"/>
              </w:rPr>
            </w:pPr>
            <w:r>
              <w:rPr>
                <w:rFonts w:ascii="Segoe UI" w:hAnsi="Segoe UI" w:cs="Segoe UI"/>
                <w:color w:val="24292F"/>
                <w:shd w:val="clear" w:color="auto" w:fill="FFFFFF"/>
              </w:rPr>
              <w:t xml:space="preserve">Dessert: An automatic report generating tool for statistical </w:t>
            </w:r>
            <w:proofErr w:type="spellStart"/>
            <w:r>
              <w:rPr>
                <w:rFonts w:ascii="Segoe UI" w:hAnsi="Segoe UI" w:cs="Segoe UI"/>
                <w:color w:val="24292F"/>
                <w:shd w:val="clear" w:color="auto" w:fill="FFFFFF"/>
              </w:rPr>
              <w:t>modeling</w:t>
            </w:r>
            <w:proofErr w:type="spellEnd"/>
            <w:r>
              <w:rPr>
                <w:rFonts w:ascii="Segoe UI" w:hAnsi="Segoe UI" w:cs="Segoe UI"/>
                <w:color w:val="24292F"/>
                <w:shd w:val="clear" w:color="auto" w:fill="FFFFFF"/>
              </w:rPr>
              <w:t xml:space="preserve"> recipes.  </w:t>
            </w:r>
          </w:p>
        </w:tc>
      </w:tr>
      <w:tr w:rsidR="00720133" w:rsidRPr="00F764B5" w14:paraId="7A6E2DD3" w14:textId="77777777" w:rsidTr="00105189">
        <w:trPr>
          <w:trHeight w:val="291"/>
        </w:trPr>
        <w:tc>
          <w:tcPr>
            <w:tcW w:w="2093" w:type="dxa"/>
          </w:tcPr>
          <w:p w14:paraId="277BF016"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start date</w:t>
            </w:r>
          </w:p>
        </w:tc>
        <w:tc>
          <w:tcPr>
            <w:tcW w:w="2410" w:type="dxa"/>
          </w:tcPr>
          <w:p w14:paraId="58B6372F" w14:textId="2968105A" w:rsidR="00720133" w:rsidRPr="00F764B5" w:rsidRDefault="00CF20C5" w:rsidP="00E7406A">
            <w:pPr>
              <w:rPr>
                <w:rFonts w:ascii="Open Sans" w:hAnsi="Open Sans" w:cs="Open Sans"/>
                <w:sz w:val="24"/>
              </w:rPr>
            </w:pPr>
            <w:r>
              <w:rPr>
                <w:rFonts w:ascii="Open Sans" w:hAnsi="Open Sans" w:cs="Open Sans"/>
                <w:sz w:val="24"/>
              </w:rPr>
              <w:t>01/09/2022</w:t>
            </w:r>
          </w:p>
        </w:tc>
        <w:tc>
          <w:tcPr>
            <w:tcW w:w="1842" w:type="dxa"/>
          </w:tcPr>
          <w:p w14:paraId="616FF2F1" w14:textId="77777777" w:rsidR="00720133" w:rsidRPr="00F764B5" w:rsidRDefault="00720133" w:rsidP="00E7406A">
            <w:pPr>
              <w:rPr>
                <w:rFonts w:ascii="Open Sans" w:hAnsi="Open Sans" w:cs="Open Sans"/>
                <w:b/>
                <w:sz w:val="24"/>
              </w:rPr>
            </w:pPr>
            <w:r w:rsidRPr="00F764B5">
              <w:rPr>
                <w:rFonts w:ascii="Open Sans" w:hAnsi="Open Sans" w:cs="Open Sans"/>
                <w:b/>
                <w:sz w:val="24"/>
              </w:rPr>
              <w:t>Project end date</w:t>
            </w:r>
          </w:p>
        </w:tc>
        <w:tc>
          <w:tcPr>
            <w:tcW w:w="2977" w:type="dxa"/>
          </w:tcPr>
          <w:p w14:paraId="1EC804D5" w14:textId="6555007F" w:rsidR="00720133" w:rsidRPr="00F764B5" w:rsidRDefault="00CF20C5" w:rsidP="00E7406A">
            <w:pPr>
              <w:rPr>
                <w:rFonts w:ascii="Open Sans" w:hAnsi="Open Sans" w:cs="Open Sans"/>
                <w:sz w:val="24"/>
              </w:rPr>
            </w:pPr>
            <w:r>
              <w:rPr>
                <w:rFonts w:ascii="Open Sans" w:hAnsi="Open Sans" w:cs="Open Sans"/>
                <w:sz w:val="24"/>
              </w:rPr>
              <w:t>30/08/2023</w:t>
            </w:r>
          </w:p>
        </w:tc>
      </w:tr>
      <w:tr w:rsidR="006A42D5" w:rsidRPr="00F764B5" w14:paraId="2AE63AB1" w14:textId="77777777" w:rsidTr="002D7096">
        <w:trPr>
          <w:trHeight w:val="291"/>
        </w:trPr>
        <w:tc>
          <w:tcPr>
            <w:tcW w:w="2093" w:type="dxa"/>
          </w:tcPr>
          <w:p w14:paraId="6FE0FEAC" w14:textId="77777777" w:rsidR="006A42D5" w:rsidRPr="00F764B5" w:rsidRDefault="006A42D5" w:rsidP="00E7406A">
            <w:pPr>
              <w:rPr>
                <w:rFonts w:ascii="Open Sans" w:hAnsi="Open Sans" w:cs="Open Sans"/>
                <w:b/>
                <w:sz w:val="24"/>
              </w:rPr>
            </w:pPr>
            <w:r w:rsidRPr="00F764B5">
              <w:rPr>
                <w:rFonts w:ascii="Open Sans" w:hAnsi="Open Sans" w:cs="Open Sans"/>
                <w:b/>
                <w:sz w:val="24"/>
              </w:rPr>
              <w:t>WBS number</w:t>
            </w:r>
          </w:p>
        </w:tc>
        <w:tc>
          <w:tcPr>
            <w:tcW w:w="7229" w:type="dxa"/>
            <w:gridSpan w:val="3"/>
          </w:tcPr>
          <w:p w14:paraId="2596F29D" w14:textId="4D5CFE57" w:rsidR="006A42D5" w:rsidRPr="00F764B5" w:rsidRDefault="0023399E" w:rsidP="00E7406A">
            <w:pPr>
              <w:rPr>
                <w:rFonts w:ascii="Open Sans" w:hAnsi="Open Sans" w:cs="Open Sans"/>
                <w:sz w:val="24"/>
              </w:rPr>
            </w:pPr>
            <w:r>
              <w:rPr>
                <w:rFonts w:ascii="Open Sans" w:hAnsi="Open Sans" w:cs="Open Sans"/>
                <w:sz w:val="24"/>
              </w:rPr>
              <w:t>SA.130402.101</w:t>
            </w:r>
          </w:p>
        </w:tc>
      </w:tr>
    </w:tbl>
    <w:p w14:paraId="5D6660FB" w14:textId="77777777" w:rsidR="008A4A35" w:rsidRPr="00F764B5" w:rsidRDefault="008A4A35" w:rsidP="00E7406A">
      <w:pPr>
        <w:spacing w:after="0" w:line="240" w:lineRule="auto"/>
        <w:rPr>
          <w:rFonts w:ascii="Open Sans" w:hAnsi="Open Sans" w:cs="Open Sans"/>
          <w:sz w:val="24"/>
        </w:rPr>
      </w:pPr>
    </w:p>
    <w:p w14:paraId="3BA35E5E" w14:textId="77777777" w:rsidR="00E7406A" w:rsidRPr="00F764B5" w:rsidRDefault="00E7406A" w:rsidP="00E7406A">
      <w:pPr>
        <w:tabs>
          <w:tab w:val="left" w:pos="5790"/>
        </w:tabs>
        <w:spacing w:after="0" w:line="240" w:lineRule="auto"/>
        <w:rPr>
          <w:rFonts w:ascii="Open Sans" w:hAnsi="Open Sans" w:cs="Open Sans"/>
          <w:b/>
          <w:sz w:val="24"/>
        </w:rPr>
      </w:pPr>
    </w:p>
    <w:p w14:paraId="0568062E" w14:textId="77777777" w:rsidR="00E7406A" w:rsidRPr="00F764B5" w:rsidRDefault="00E7406A" w:rsidP="00E7406A">
      <w:pPr>
        <w:tabs>
          <w:tab w:val="left" w:pos="5790"/>
        </w:tabs>
        <w:spacing w:after="0" w:line="240" w:lineRule="auto"/>
        <w:rPr>
          <w:rFonts w:ascii="Open Sans" w:hAnsi="Open Sans" w:cs="Open Sans"/>
          <w:b/>
          <w:sz w:val="24"/>
        </w:rPr>
      </w:pPr>
    </w:p>
    <w:p w14:paraId="02C1D7E0" w14:textId="77777777" w:rsidR="004D24BE" w:rsidRPr="00F764B5" w:rsidRDefault="004D24BE" w:rsidP="00E7406A">
      <w:pPr>
        <w:tabs>
          <w:tab w:val="left" w:pos="5790"/>
        </w:tabs>
        <w:spacing w:after="0" w:line="240" w:lineRule="auto"/>
        <w:rPr>
          <w:rFonts w:ascii="Open Sans" w:hAnsi="Open Sans" w:cs="Open Sans"/>
          <w:b/>
          <w:sz w:val="24"/>
        </w:rPr>
      </w:pPr>
    </w:p>
    <w:p w14:paraId="61835296" w14:textId="77777777" w:rsidR="004D24BE" w:rsidRPr="00F764B5" w:rsidRDefault="004D24BE" w:rsidP="00E7406A">
      <w:pPr>
        <w:tabs>
          <w:tab w:val="left" w:pos="5790"/>
        </w:tabs>
        <w:spacing w:after="0" w:line="240" w:lineRule="auto"/>
        <w:rPr>
          <w:rFonts w:ascii="Open Sans" w:hAnsi="Open Sans" w:cs="Open Sans"/>
          <w:b/>
          <w:sz w:val="24"/>
        </w:rPr>
      </w:pPr>
    </w:p>
    <w:p w14:paraId="060436C4" w14:textId="59FCCA75" w:rsidR="004D24BE" w:rsidRPr="00F764B5" w:rsidRDefault="004D24BE" w:rsidP="00E7406A">
      <w:pPr>
        <w:tabs>
          <w:tab w:val="left" w:pos="5790"/>
        </w:tabs>
        <w:spacing w:after="0" w:line="240" w:lineRule="auto"/>
        <w:rPr>
          <w:rFonts w:ascii="Open Sans" w:hAnsi="Open Sans" w:cs="Open Sans"/>
          <w:b/>
          <w:sz w:val="24"/>
        </w:rPr>
      </w:pPr>
    </w:p>
    <w:p w14:paraId="51EFC611" w14:textId="77777777" w:rsidR="00F934D7" w:rsidRPr="00F764B5" w:rsidRDefault="00F934D7" w:rsidP="00E7406A">
      <w:pPr>
        <w:tabs>
          <w:tab w:val="left" w:pos="5790"/>
        </w:tabs>
        <w:spacing w:after="0" w:line="240" w:lineRule="auto"/>
        <w:rPr>
          <w:rFonts w:ascii="Open Sans" w:hAnsi="Open Sans" w:cs="Open Sans"/>
          <w:b/>
          <w:sz w:val="24"/>
        </w:rPr>
      </w:pPr>
    </w:p>
    <w:p w14:paraId="6AB5A164" w14:textId="77777777" w:rsidR="004D24BE" w:rsidRPr="00F764B5" w:rsidRDefault="004D24BE" w:rsidP="00E7406A">
      <w:pPr>
        <w:tabs>
          <w:tab w:val="left" w:pos="5790"/>
        </w:tabs>
        <w:spacing w:after="0" w:line="240" w:lineRule="auto"/>
        <w:rPr>
          <w:rFonts w:ascii="Open Sans" w:hAnsi="Open Sans" w:cs="Open Sans"/>
          <w:b/>
          <w:sz w:val="24"/>
        </w:rPr>
      </w:pPr>
    </w:p>
    <w:p w14:paraId="54FD6F44" w14:textId="77777777" w:rsidR="007B00F5" w:rsidRPr="00F764B5" w:rsidRDefault="008A4A35" w:rsidP="00E7406A">
      <w:pPr>
        <w:tabs>
          <w:tab w:val="left" w:pos="5790"/>
        </w:tabs>
        <w:spacing w:after="0" w:line="240" w:lineRule="auto"/>
        <w:rPr>
          <w:rFonts w:ascii="Open Sans" w:hAnsi="Open Sans" w:cs="Open Sans"/>
          <w:b/>
          <w:sz w:val="24"/>
        </w:rPr>
      </w:pPr>
      <w:r w:rsidRPr="00F764B5">
        <w:rPr>
          <w:rFonts w:ascii="Open Sans" w:hAnsi="Open Sans" w:cs="Open Sans"/>
          <w:b/>
          <w:sz w:val="24"/>
        </w:rPr>
        <w:lastRenderedPageBreak/>
        <w:t xml:space="preserve">Please provide a summary of your </w:t>
      </w:r>
      <w:r w:rsidR="00C1519C" w:rsidRPr="00F764B5">
        <w:rPr>
          <w:rFonts w:ascii="Open Sans" w:hAnsi="Open Sans" w:cs="Open Sans"/>
          <w:b/>
          <w:sz w:val="24"/>
        </w:rPr>
        <w:t>project (max. 100 words</w:t>
      </w:r>
      <w:r w:rsidR="007B00F5" w:rsidRPr="00F764B5">
        <w:rPr>
          <w:rFonts w:ascii="Open Sans" w:hAnsi="Open Sans" w:cs="Open Sans"/>
          <w:b/>
          <w:sz w:val="24"/>
        </w:rPr>
        <w:t>):</w:t>
      </w:r>
    </w:p>
    <w:p w14:paraId="19A259CC" w14:textId="77777777" w:rsidR="008A4A35" w:rsidRPr="00F764B5" w:rsidRDefault="008A4A35" w:rsidP="00E7406A">
      <w:pPr>
        <w:tabs>
          <w:tab w:val="left" w:pos="5790"/>
        </w:tabs>
        <w:spacing w:after="0" w:line="240" w:lineRule="auto"/>
        <w:rPr>
          <w:rFonts w:ascii="Open Sans" w:hAnsi="Open Sans" w:cs="Open Sans"/>
          <w:i/>
          <w:iCs/>
          <w:sz w:val="24"/>
        </w:rPr>
      </w:pPr>
      <w:r w:rsidRPr="00F764B5">
        <w:rPr>
          <w:rFonts w:ascii="Open Sans" w:hAnsi="Open Sans" w:cs="Open Sans"/>
          <w:i/>
          <w:iCs/>
          <w:sz w:val="24"/>
        </w:rPr>
        <w:t>(</w:t>
      </w:r>
      <w:proofErr w:type="gramStart"/>
      <w:r w:rsidRPr="00F764B5">
        <w:rPr>
          <w:rFonts w:ascii="Open Sans" w:hAnsi="Open Sans" w:cs="Open Sans"/>
          <w:i/>
          <w:iCs/>
          <w:sz w:val="24"/>
        </w:rPr>
        <w:t>to</w:t>
      </w:r>
      <w:proofErr w:type="gramEnd"/>
      <w:r w:rsidRPr="00F764B5">
        <w:rPr>
          <w:rFonts w:ascii="Open Sans" w:hAnsi="Open Sans" w:cs="Open Sans"/>
          <w:i/>
          <w:iCs/>
          <w:sz w:val="24"/>
        </w:rPr>
        <w:t xml:space="preserve"> describe the project on our website) </w:t>
      </w:r>
    </w:p>
    <w:p w14:paraId="045BB5A3" w14:textId="77777777" w:rsidR="004D24BE" w:rsidRPr="00F764B5" w:rsidRDefault="004D24BE" w:rsidP="00E7406A">
      <w:pPr>
        <w:tabs>
          <w:tab w:val="left" w:pos="5790"/>
        </w:tabs>
        <w:spacing w:after="0" w:line="240" w:lineRule="auto"/>
        <w:rPr>
          <w:rFonts w:ascii="Open Sans" w:hAnsi="Open Sans" w:cs="Open Sans"/>
          <w:b/>
          <w:iCs/>
          <w:sz w:val="24"/>
        </w:rPr>
      </w:pPr>
    </w:p>
    <w:tbl>
      <w:tblPr>
        <w:tblW w:w="9162" w:type="dxa"/>
        <w:tblInd w:w="18" w:type="dxa"/>
        <w:tblLayout w:type="fixed"/>
        <w:tblLook w:val="0000" w:firstRow="0" w:lastRow="0" w:firstColumn="0" w:lastColumn="0" w:noHBand="0" w:noVBand="0"/>
      </w:tblPr>
      <w:tblGrid>
        <w:gridCol w:w="9162"/>
      </w:tblGrid>
      <w:tr w:rsidR="008A4A35" w:rsidRPr="00F764B5" w14:paraId="6BD89318" w14:textId="77777777" w:rsidTr="008A4A35">
        <w:trPr>
          <w:cantSplit/>
          <w:trHeight w:val="924"/>
        </w:trPr>
        <w:tc>
          <w:tcPr>
            <w:tcW w:w="9162" w:type="dxa"/>
            <w:tcBorders>
              <w:top w:val="single" w:sz="4" w:space="0" w:color="auto"/>
              <w:left w:val="single" w:sz="4" w:space="0" w:color="auto"/>
              <w:bottom w:val="single" w:sz="4" w:space="0" w:color="auto"/>
              <w:right w:val="single" w:sz="4" w:space="0" w:color="auto"/>
            </w:tcBorders>
          </w:tcPr>
          <w:p w14:paraId="4E7BEBE2" w14:textId="50EC43E2" w:rsidR="00EF1FDD" w:rsidRDefault="00DD577B" w:rsidP="00801D99">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can see the process of data analysis as a recipe. Every time we follow the recipe </w:t>
            </w:r>
            <w:r w:rsidR="00166D5B">
              <w:rPr>
                <w:rFonts w:ascii="Segoe UI" w:hAnsi="Segoe UI" w:cs="Segoe UI"/>
                <w:color w:val="24292F"/>
                <w:shd w:val="clear" w:color="auto" w:fill="FFFFFF"/>
              </w:rPr>
              <w:t>minutely</w:t>
            </w:r>
            <w:r>
              <w:rPr>
                <w:rFonts w:ascii="Segoe UI" w:hAnsi="Segoe UI" w:cs="Segoe UI"/>
                <w:color w:val="24292F"/>
                <w:shd w:val="clear" w:color="auto" w:fill="FFFFFF"/>
              </w:rPr>
              <w:t>, the same dish results</w:t>
            </w:r>
            <w:r w:rsidR="00166D5B">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the process of generating </w:t>
            </w:r>
            <w:r w:rsidR="00166D5B">
              <w:rPr>
                <w:rFonts w:ascii="Segoe UI" w:hAnsi="Segoe UI" w:cs="Segoe UI"/>
                <w:color w:val="24292F"/>
                <w:shd w:val="clear" w:color="auto" w:fill="FFFFFF"/>
              </w:rPr>
              <w:t>the</w:t>
            </w:r>
            <w:r>
              <w:rPr>
                <w:rFonts w:ascii="Segoe UI" w:hAnsi="Segoe UI" w:cs="Segoe UI"/>
                <w:color w:val="24292F"/>
                <w:shd w:val="clear" w:color="auto" w:fill="FFFFFF"/>
              </w:rPr>
              <w:t xml:space="preserve"> dish is </w:t>
            </w:r>
            <w:r w:rsidR="00166D5B">
              <w:rPr>
                <w:rFonts w:ascii="Segoe UI" w:hAnsi="Segoe UI" w:cs="Segoe UI"/>
                <w:color w:val="24292F"/>
                <w:shd w:val="clear" w:color="auto" w:fill="FFFFFF"/>
              </w:rPr>
              <w:t xml:space="preserve">thereby </w:t>
            </w:r>
            <w:r>
              <w:rPr>
                <w:rFonts w:ascii="Segoe UI" w:hAnsi="Segoe UI" w:cs="Segoe UI"/>
                <w:color w:val="24292F"/>
                <w:shd w:val="clear" w:color="auto" w:fill="FFFFFF"/>
              </w:rPr>
              <w:t xml:space="preserve">very standardized. What is not standardized, however, is the evaluation of the quality and flavour of the dish. The same holds for data analysis; although the </w:t>
            </w:r>
            <w:r w:rsidR="00166D5B">
              <w:rPr>
                <w:rFonts w:ascii="Segoe UI" w:hAnsi="Segoe UI" w:cs="Segoe UI"/>
                <w:color w:val="24292F"/>
                <w:shd w:val="clear" w:color="auto" w:fill="FFFFFF"/>
              </w:rPr>
              <w:t xml:space="preserve">computational </w:t>
            </w:r>
            <w:r>
              <w:rPr>
                <w:rFonts w:ascii="Segoe UI" w:hAnsi="Segoe UI" w:cs="Segoe UI"/>
                <w:color w:val="24292F"/>
                <w:shd w:val="clear" w:color="auto" w:fill="FFFFFF"/>
              </w:rPr>
              <w:t xml:space="preserve">process may be standardized, the interpretation and evaluation of the quality of the results often is not. We propose a generic tool for automatic </w:t>
            </w:r>
            <w:r w:rsidR="00166D5B">
              <w:rPr>
                <w:rFonts w:ascii="Segoe UI" w:hAnsi="Segoe UI" w:cs="Segoe UI"/>
                <w:color w:val="24292F"/>
                <w:shd w:val="clear" w:color="auto" w:fill="FFFFFF"/>
              </w:rPr>
              <w:t xml:space="preserve">standardized </w:t>
            </w:r>
            <w:r>
              <w:rPr>
                <w:rFonts w:ascii="Segoe UI" w:hAnsi="Segoe UI" w:cs="Segoe UI"/>
                <w:color w:val="24292F"/>
                <w:shd w:val="clear" w:color="auto" w:fill="FFFFFF"/>
              </w:rPr>
              <w:t xml:space="preserve">report generation and outline how to apply the tool on missing value analysis and missing data imputation.  </w:t>
            </w:r>
          </w:p>
          <w:p w14:paraId="10DF915F" w14:textId="57DAFA89" w:rsidR="00801D99" w:rsidRPr="008F71E8" w:rsidRDefault="00801D99" w:rsidP="008F71E8">
            <w:pPr>
              <w:spacing w:after="0" w:line="240" w:lineRule="auto"/>
              <w:rPr>
                <w:rFonts w:ascii="Open Sans" w:hAnsi="Open Sans" w:cs="Open Sans"/>
                <w:sz w:val="24"/>
              </w:rPr>
            </w:pPr>
          </w:p>
        </w:tc>
      </w:tr>
    </w:tbl>
    <w:p w14:paraId="6E8FF8A7" w14:textId="77777777" w:rsidR="008A4A35" w:rsidRPr="00F764B5" w:rsidRDefault="008A4A35" w:rsidP="00E7406A">
      <w:pPr>
        <w:spacing w:after="0" w:line="240" w:lineRule="auto"/>
        <w:rPr>
          <w:rFonts w:ascii="Open Sans" w:hAnsi="Open Sans" w:cs="Open Sans"/>
          <w:sz w:val="24"/>
        </w:rPr>
      </w:pPr>
    </w:p>
    <w:p w14:paraId="39415998" w14:textId="58794CE2" w:rsidR="004D24BE" w:rsidRPr="00F764B5" w:rsidRDefault="00720133" w:rsidP="00E7406A">
      <w:pPr>
        <w:spacing w:after="0" w:line="240" w:lineRule="auto"/>
        <w:rPr>
          <w:rFonts w:ascii="Open Sans" w:hAnsi="Open Sans" w:cs="Open Sans"/>
          <w:b/>
          <w:sz w:val="24"/>
        </w:rPr>
      </w:pPr>
      <w:r w:rsidRPr="00F764B5">
        <w:rPr>
          <w:rFonts w:ascii="Open Sans" w:hAnsi="Open Sans" w:cs="Open Sans"/>
          <w:b/>
          <w:sz w:val="24"/>
        </w:rPr>
        <w:t xml:space="preserve">Please outline the proposed project, including the </w:t>
      </w:r>
      <w:r w:rsidRPr="00F764B5">
        <w:rPr>
          <w:rFonts w:ascii="Open Sans" w:hAnsi="Open Sans" w:cs="Open Sans"/>
          <w:b/>
          <w:i/>
          <w:sz w:val="24"/>
        </w:rPr>
        <w:t>purpose</w:t>
      </w:r>
      <w:r w:rsidRPr="00F764B5">
        <w:rPr>
          <w:rFonts w:ascii="Open Sans" w:hAnsi="Open Sans" w:cs="Open Sans"/>
          <w:b/>
          <w:sz w:val="24"/>
        </w:rPr>
        <w:t xml:space="preserve"> of </w:t>
      </w:r>
      <w:r w:rsidR="00D542CC" w:rsidRPr="00F764B5">
        <w:rPr>
          <w:rFonts w:ascii="Open Sans" w:hAnsi="Open Sans" w:cs="Open Sans"/>
          <w:b/>
          <w:sz w:val="24"/>
        </w:rPr>
        <w:t>Open Science Practice</w:t>
      </w:r>
      <w:r w:rsidRPr="00F764B5">
        <w:rPr>
          <w:rFonts w:ascii="Open Sans" w:hAnsi="Open Sans" w:cs="Open Sans"/>
          <w:b/>
          <w:sz w:val="24"/>
        </w:rPr>
        <w:t xml:space="preserve">, the </w:t>
      </w:r>
      <w:r w:rsidR="00A22FDE" w:rsidRPr="00F764B5">
        <w:rPr>
          <w:rFonts w:ascii="Open Sans" w:hAnsi="Open Sans" w:cs="Open Sans"/>
          <w:b/>
          <w:sz w:val="24"/>
        </w:rPr>
        <w:t xml:space="preserve">specific </w:t>
      </w:r>
      <w:hyperlink r:id="rId15" w:history="1">
        <w:r w:rsidR="00F47DF5" w:rsidRPr="00F764B5">
          <w:rPr>
            <w:rStyle w:val="Hyperlink"/>
            <w:rFonts w:ascii="Open Sans" w:hAnsi="Open Sans" w:cs="Open Sans"/>
            <w:b/>
            <w:i/>
            <w:sz w:val="24"/>
          </w:rPr>
          <w:t>topic</w:t>
        </w:r>
      </w:hyperlink>
      <w:r w:rsidR="00D542CC" w:rsidRPr="00F764B5">
        <w:rPr>
          <w:rFonts w:ascii="Open Sans" w:hAnsi="Open Sans" w:cs="Open Sans"/>
          <w:b/>
          <w:i/>
          <w:sz w:val="24"/>
        </w:rPr>
        <w:t xml:space="preserve"> it addresses</w:t>
      </w:r>
      <w:r w:rsidRPr="00F764B5">
        <w:rPr>
          <w:rFonts w:ascii="Open Sans" w:hAnsi="Open Sans" w:cs="Open Sans"/>
          <w:b/>
          <w:sz w:val="24"/>
        </w:rPr>
        <w:t xml:space="preserve">, the </w:t>
      </w:r>
      <w:r w:rsidRPr="00F764B5">
        <w:rPr>
          <w:rFonts w:ascii="Open Sans" w:hAnsi="Open Sans" w:cs="Open Sans"/>
          <w:b/>
          <w:i/>
          <w:sz w:val="24"/>
        </w:rPr>
        <w:t>approach</w:t>
      </w:r>
      <w:r w:rsidRPr="00F764B5">
        <w:rPr>
          <w:rFonts w:ascii="Open Sans" w:hAnsi="Open Sans" w:cs="Open Sans"/>
          <w:b/>
          <w:sz w:val="24"/>
        </w:rPr>
        <w:t xml:space="preserve"> being taken and the </w:t>
      </w:r>
      <w:r w:rsidRPr="00F764B5">
        <w:rPr>
          <w:rFonts w:ascii="Open Sans" w:hAnsi="Open Sans" w:cs="Open Sans"/>
          <w:b/>
          <w:i/>
          <w:sz w:val="24"/>
        </w:rPr>
        <w:t>links</w:t>
      </w:r>
      <w:r w:rsidRPr="00F764B5">
        <w:rPr>
          <w:rFonts w:ascii="Open Sans" w:hAnsi="Open Sans" w:cs="Open Sans"/>
          <w:b/>
          <w:sz w:val="24"/>
        </w:rPr>
        <w:t xml:space="preserve"> to research</w:t>
      </w:r>
      <w:r w:rsidR="007B00F5" w:rsidRPr="00F764B5">
        <w:rPr>
          <w:rFonts w:ascii="Open Sans" w:hAnsi="Open Sans" w:cs="Open Sans"/>
          <w:b/>
          <w:sz w:val="24"/>
        </w:rPr>
        <w:t>’</w:t>
      </w:r>
      <w:r w:rsidRPr="00F764B5">
        <w:rPr>
          <w:rFonts w:ascii="Open Sans" w:hAnsi="Open Sans" w:cs="Open Sans"/>
          <w:b/>
          <w:sz w:val="24"/>
        </w:rPr>
        <w:t xml:space="preserve"> (max. 500 words)</w:t>
      </w:r>
      <w:r w:rsidR="00123CE5" w:rsidRPr="00F764B5">
        <w:rPr>
          <w:rFonts w:ascii="Open Sans" w:hAnsi="Open Sans" w:cs="Open Sans"/>
          <w:b/>
          <w:sz w:val="24"/>
        </w:rPr>
        <w:t>:</w:t>
      </w:r>
    </w:p>
    <w:tbl>
      <w:tblPr>
        <w:tblW w:w="9162" w:type="dxa"/>
        <w:tblInd w:w="18" w:type="dxa"/>
        <w:tblLayout w:type="fixed"/>
        <w:tblLook w:val="0000" w:firstRow="0" w:lastRow="0" w:firstColumn="0" w:lastColumn="0" w:noHBand="0" w:noVBand="0"/>
      </w:tblPr>
      <w:tblGrid>
        <w:gridCol w:w="9162"/>
      </w:tblGrid>
      <w:tr w:rsidR="008A4A35" w:rsidRPr="00F764B5" w14:paraId="6B593D83"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0859D03E" w14:textId="6D0C53A9" w:rsidR="004768EC"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lastRenderedPageBreak/>
              <w:t xml:space="preserve">We develop </w:t>
            </w:r>
            <w:r w:rsidR="004768EC" w:rsidRPr="009F52D1">
              <w:rPr>
                <w:rFonts w:ascii="Segoe UI" w:hAnsi="Segoe UI" w:cs="Segoe UI"/>
                <w:b/>
                <w:bCs/>
                <w:color w:val="24292F"/>
                <w:shd w:val="clear" w:color="auto" w:fill="FFFFFF"/>
              </w:rPr>
              <w:t>&lt;dessert&gt;</w:t>
            </w:r>
            <w:r w:rsidR="004768EC">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an automated report generator for </w:t>
            </w:r>
            <w:r w:rsidR="004768EC">
              <w:rPr>
                <w:rFonts w:ascii="Segoe UI" w:hAnsi="Segoe UI" w:cs="Segoe UI"/>
                <w:color w:val="24292F"/>
                <w:shd w:val="clear" w:color="auto" w:fill="FFFFFF"/>
              </w:rPr>
              <w:t xml:space="preserve">the statistical analysis in scientific </w:t>
            </w:r>
            <w:r>
              <w:rPr>
                <w:rFonts w:ascii="Segoe UI" w:hAnsi="Segoe UI" w:cs="Segoe UI"/>
                <w:color w:val="24292F"/>
                <w:shd w:val="clear" w:color="auto" w:fill="FFFFFF"/>
              </w:rPr>
              <w:t>studies</w:t>
            </w:r>
            <w:r w:rsidR="004768EC">
              <w:rPr>
                <w:rFonts w:ascii="Segoe UI" w:hAnsi="Segoe UI" w:cs="Segoe UI"/>
                <w:color w:val="24292F"/>
                <w:shd w:val="clear" w:color="auto" w:fill="FFFFFF"/>
              </w:rPr>
              <w:t xml:space="preserve">. &lt;dessert&gt; is a play on the </w:t>
            </w:r>
            <w:r w:rsidR="00D13B49">
              <w:rPr>
                <w:rFonts w:ascii="Segoe UI" w:hAnsi="Segoe UI" w:cs="Segoe UI"/>
                <w:color w:val="24292F"/>
                <w:shd w:val="clear" w:color="auto" w:fill="FFFFFF"/>
              </w:rPr>
              <w:t xml:space="preserve">widely accepted analysis pipeline in R, where the package &lt;recipes&gt; is used to standardize the data throughput procedure that leads to analysis models. Our </w:t>
            </w:r>
            <w:r w:rsidR="0069636C">
              <w:rPr>
                <w:rFonts w:ascii="Segoe UI" w:hAnsi="Segoe UI" w:cs="Segoe UI"/>
                <w:color w:val="24292F"/>
                <w:shd w:val="clear" w:color="auto" w:fill="FFFFFF"/>
              </w:rPr>
              <w:t xml:space="preserve">proposed &lt;dessert&gt; </w:t>
            </w:r>
            <w:r w:rsidR="009F52D1">
              <w:rPr>
                <w:rFonts w:ascii="Segoe UI" w:hAnsi="Segoe UI" w:cs="Segoe UI"/>
                <w:color w:val="24292F"/>
                <w:shd w:val="clear" w:color="auto" w:fill="FFFFFF"/>
              </w:rPr>
              <w:t xml:space="preserve">falls under the topic </w:t>
            </w:r>
            <w:r w:rsidR="009F52D1" w:rsidRPr="009F52D1">
              <w:rPr>
                <w:rFonts w:ascii="Segoe UI" w:hAnsi="Segoe UI" w:cs="Segoe UI"/>
                <w:b/>
                <w:bCs/>
                <w:color w:val="24292F"/>
                <w:shd w:val="clear" w:color="auto" w:fill="FFFFFF"/>
              </w:rPr>
              <w:t>“FAIR data and Software”</w:t>
            </w:r>
            <w:r w:rsidR="009F52D1">
              <w:rPr>
                <w:rFonts w:ascii="Segoe UI" w:hAnsi="Segoe UI" w:cs="Segoe UI"/>
                <w:color w:val="24292F"/>
                <w:shd w:val="clear" w:color="auto" w:fill="FFFFFF"/>
              </w:rPr>
              <w:t xml:space="preserve"> </w:t>
            </w:r>
            <w:r w:rsidR="0069636C">
              <w:rPr>
                <w:rFonts w:ascii="Segoe UI" w:hAnsi="Segoe UI" w:cs="Segoe UI"/>
                <w:color w:val="24292F"/>
                <w:shd w:val="clear" w:color="auto" w:fill="FFFFFF"/>
              </w:rPr>
              <w:t>literally comes after the analysis main course and</w:t>
            </w:r>
            <w:r w:rsidR="00D13B49">
              <w:rPr>
                <w:rFonts w:ascii="Segoe UI" w:hAnsi="Segoe UI" w:cs="Segoe UI"/>
                <w:color w:val="24292F"/>
                <w:shd w:val="clear" w:color="auto" w:fill="FFFFFF"/>
              </w:rPr>
              <w:t xml:space="preserve"> standardize</w:t>
            </w:r>
            <w:r w:rsidR="0069636C">
              <w:rPr>
                <w:rFonts w:ascii="Segoe UI" w:hAnsi="Segoe UI" w:cs="Segoe UI"/>
                <w:color w:val="24292F"/>
                <w:shd w:val="clear" w:color="auto" w:fill="FFFFFF"/>
              </w:rPr>
              <w:t>s</w:t>
            </w:r>
            <w:r w:rsidR="00D13B49">
              <w:rPr>
                <w:rFonts w:ascii="Segoe UI" w:hAnsi="Segoe UI" w:cs="Segoe UI"/>
                <w:color w:val="24292F"/>
                <w:shd w:val="clear" w:color="auto" w:fill="FFFFFF"/>
              </w:rPr>
              <w:t xml:space="preserve"> the </w:t>
            </w:r>
            <w:r w:rsidR="0069636C">
              <w:rPr>
                <w:rFonts w:ascii="Segoe UI" w:hAnsi="Segoe UI" w:cs="Segoe UI"/>
                <w:color w:val="24292F"/>
                <w:shd w:val="clear" w:color="auto" w:fill="FFFFFF"/>
              </w:rPr>
              <w:t xml:space="preserve">computational </w:t>
            </w:r>
            <w:r w:rsidR="00D13B49">
              <w:rPr>
                <w:rFonts w:ascii="Segoe UI" w:hAnsi="Segoe UI" w:cs="Segoe UI"/>
                <w:color w:val="24292F"/>
                <w:shd w:val="clear" w:color="auto" w:fill="FFFFFF"/>
              </w:rPr>
              <w:t>evaluation and interpretation of model inference. &lt;dessert&gt; can</w:t>
            </w:r>
            <w:r w:rsidR="004768EC">
              <w:rPr>
                <w:rFonts w:ascii="Segoe UI" w:hAnsi="Segoe UI" w:cs="Segoe UI"/>
                <w:color w:val="24292F"/>
                <w:shd w:val="clear" w:color="auto" w:fill="FFFFFF"/>
              </w:rPr>
              <w:t xml:space="preserve"> be used to generate reports for any statistical analysis </w:t>
            </w:r>
            <w:r w:rsidR="00D13B49">
              <w:rPr>
                <w:rFonts w:ascii="Segoe UI" w:hAnsi="Segoe UI" w:cs="Segoe UI"/>
                <w:color w:val="24292F"/>
                <w:shd w:val="clear" w:color="auto" w:fill="FFFFFF"/>
              </w:rPr>
              <w:t xml:space="preserve">– </w:t>
            </w:r>
            <w:proofErr w:type="gramStart"/>
            <w:r w:rsidR="00D13B49">
              <w:rPr>
                <w:rFonts w:ascii="Segoe UI" w:hAnsi="Segoe UI" w:cs="Segoe UI"/>
                <w:color w:val="24292F"/>
                <w:shd w:val="clear" w:color="auto" w:fill="FFFFFF"/>
              </w:rPr>
              <w:t>as long as</w:t>
            </w:r>
            <w:proofErr w:type="gramEnd"/>
            <w:r w:rsidR="00D13B49">
              <w:rPr>
                <w:rFonts w:ascii="Segoe UI" w:hAnsi="Segoe UI" w:cs="Segoe UI"/>
                <w:color w:val="24292F"/>
                <w:shd w:val="clear" w:color="auto" w:fill="FFFFFF"/>
              </w:rPr>
              <w:t xml:space="preserve"> a corresponding &lt;dessert&gt; </w:t>
            </w:r>
            <w:r w:rsidR="0069636C" w:rsidRPr="0069636C">
              <w:rPr>
                <w:rFonts w:ascii="Segoe UI" w:hAnsi="Segoe UI" w:cs="Segoe UI"/>
                <w:i/>
                <w:iCs/>
                <w:color w:val="24292F"/>
                <w:shd w:val="clear" w:color="auto" w:fill="FFFFFF"/>
              </w:rPr>
              <w:t>course</w:t>
            </w:r>
            <w:r w:rsidR="00D13B49">
              <w:rPr>
                <w:rFonts w:ascii="Segoe UI" w:hAnsi="Segoe UI" w:cs="Segoe UI"/>
                <w:color w:val="24292F"/>
                <w:shd w:val="clear" w:color="auto" w:fill="FFFFFF"/>
              </w:rPr>
              <w:t xml:space="preserve"> is provided. To illustrate the use and the development standard </w:t>
            </w:r>
            <w:r w:rsidR="004768EC">
              <w:rPr>
                <w:rFonts w:ascii="Segoe UI" w:hAnsi="Segoe UI" w:cs="Segoe UI"/>
                <w:color w:val="24292F"/>
                <w:shd w:val="clear" w:color="auto" w:fill="FFFFFF"/>
              </w:rPr>
              <w:t xml:space="preserve">we design the </w:t>
            </w:r>
            <w:r w:rsidR="00D13B49">
              <w:rPr>
                <w:rFonts w:ascii="Segoe UI" w:hAnsi="Segoe UI" w:cs="Segoe UI"/>
                <w:color w:val="24292F"/>
                <w:shd w:val="clear" w:color="auto" w:fill="FFFFFF"/>
              </w:rPr>
              <w:t>&lt;</w:t>
            </w:r>
            <w:r w:rsidR="004768EC">
              <w:rPr>
                <w:rFonts w:ascii="Segoe UI" w:hAnsi="Segoe UI" w:cs="Segoe UI"/>
                <w:color w:val="24292F"/>
                <w:shd w:val="clear" w:color="auto" w:fill="FFFFFF"/>
              </w:rPr>
              <w:t>dessert</w:t>
            </w:r>
            <w:r w:rsidR="00D13B49">
              <w:rPr>
                <w:rFonts w:ascii="Segoe UI" w:hAnsi="Segoe UI" w:cs="Segoe UI"/>
                <w:color w:val="24292F"/>
                <w:shd w:val="clear" w:color="auto" w:fill="FFFFFF"/>
              </w:rPr>
              <w:t xml:space="preserve">&gt; </w:t>
            </w:r>
            <w:r w:rsidR="0069636C">
              <w:rPr>
                <w:rFonts w:ascii="Segoe UI" w:hAnsi="Segoe UI" w:cs="Segoe UI"/>
                <w:color w:val="24292F"/>
                <w:shd w:val="clear" w:color="auto" w:fill="FFFFFF"/>
              </w:rPr>
              <w:t xml:space="preserve">course </w:t>
            </w:r>
            <w:r w:rsidR="00D13B49">
              <w:rPr>
                <w:rFonts w:ascii="Segoe UI" w:hAnsi="Segoe UI" w:cs="Segoe UI"/>
                <w:color w:val="24292F"/>
                <w:shd w:val="clear" w:color="auto" w:fill="FFFFFF"/>
              </w:rPr>
              <w:t>functions for</w:t>
            </w:r>
            <w:r w:rsidR="004768EC">
              <w:rPr>
                <w:rFonts w:ascii="Segoe UI" w:hAnsi="Segoe UI" w:cs="Segoe UI"/>
                <w:color w:val="24292F"/>
                <w:shd w:val="clear" w:color="auto" w:fill="FFFFFF"/>
              </w:rPr>
              <w:t xml:space="preserve"> generat</w:t>
            </w:r>
            <w:r w:rsidR="00D13B49">
              <w:rPr>
                <w:rFonts w:ascii="Segoe UI" w:hAnsi="Segoe UI" w:cs="Segoe UI"/>
                <w:color w:val="24292F"/>
                <w:shd w:val="clear" w:color="auto" w:fill="FFFFFF"/>
              </w:rPr>
              <w:t>ing</w:t>
            </w:r>
            <w:r w:rsidR="004768EC">
              <w:rPr>
                <w:rFonts w:ascii="Segoe UI" w:hAnsi="Segoe UI" w:cs="Segoe UI"/>
                <w:color w:val="24292F"/>
                <w:shd w:val="clear" w:color="auto" w:fill="FFFFFF"/>
              </w:rPr>
              <w:t xml:space="preserve"> reports for incomplete data analysis and imputation evaluation. We believe that there is a great need for</w:t>
            </w:r>
            <w:r w:rsidR="00D13B49">
              <w:rPr>
                <w:rFonts w:ascii="Segoe UI" w:hAnsi="Segoe UI" w:cs="Segoe UI"/>
                <w:color w:val="24292F"/>
                <w:shd w:val="clear" w:color="auto" w:fill="FFFFFF"/>
              </w:rPr>
              <w:t xml:space="preserve"> </w:t>
            </w:r>
            <w:r w:rsidR="008C6A5D">
              <w:rPr>
                <w:rFonts w:ascii="Segoe UI" w:hAnsi="Segoe UI" w:cs="Segoe UI"/>
                <w:color w:val="24292F"/>
                <w:shd w:val="clear" w:color="auto" w:fill="FFFFFF"/>
              </w:rPr>
              <w:t xml:space="preserve">radical openness and advocate the use of </w:t>
            </w:r>
            <w:r w:rsidR="00D13B49">
              <w:rPr>
                <w:rFonts w:ascii="Segoe UI" w:hAnsi="Segoe UI" w:cs="Segoe UI"/>
                <w:color w:val="24292F"/>
                <w:shd w:val="clear" w:color="auto" w:fill="FFFFFF"/>
              </w:rPr>
              <w:t xml:space="preserve">standardized report generating to add to the transparency and validity of </w:t>
            </w:r>
            <w:r w:rsidR="00EC7BF9">
              <w:rPr>
                <w:rFonts w:ascii="Segoe UI" w:hAnsi="Segoe UI" w:cs="Segoe UI"/>
                <w:color w:val="24292F"/>
                <w:shd w:val="clear" w:color="auto" w:fill="FFFFFF"/>
              </w:rPr>
              <w:t xml:space="preserve">evaluating analysis processes. </w:t>
            </w:r>
          </w:p>
          <w:p w14:paraId="5FDAEF13" w14:textId="6D129493" w:rsidR="00EC7BF9" w:rsidRDefault="00EC7BF9" w:rsidP="00CF20C5">
            <w:pPr>
              <w:spacing w:after="0" w:line="240" w:lineRule="auto"/>
              <w:rPr>
                <w:rFonts w:ascii="Segoe UI" w:hAnsi="Segoe UI" w:cs="Segoe UI"/>
                <w:color w:val="24292F"/>
                <w:shd w:val="clear" w:color="auto" w:fill="FFFFFF"/>
              </w:rPr>
            </w:pPr>
          </w:p>
          <w:p w14:paraId="2AA1D13B" w14:textId="18D23BC9" w:rsidR="00CF20C5" w:rsidRDefault="00ED0487"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Computational evaluation of analysis processes is paramount, especially since </w:t>
            </w:r>
            <w:r w:rsidR="00236BC1">
              <w:rPr>
                <w:rFonts w:ascii="Segoe UI" w:hAnsi="Segoe UI" w:cs="Segoe UI"/>
                <w:color w:val="24292F"/>
                <w:shd w:val="clear" w:color="auto" w:fill="FFFFFF"/>
              </w:rPr>
              <w:t xml:space="preserve">statistical methodology is increasingly used to guide decision making in practice. New methodologies are constantly proposed, implemented and applied in the literature. </w:t>
            </w:r>
            <w:r w:rsidR="00CF20C5">
              <w:rPr>
                <w:rFonts w:ascii="Segoe UI" w:hAnsi="Segoe UI" w:cs="Segoe UI"/>
                <w:color w:val="24292F"/>
                <w:shd w:val="clear" w:color="auto" w:fill="FFFFFF"/>
              </w:rPr>
              <w:t xml:space="preserve">This poses challenges for authors, reviewers, publishers and readers, as a proper evaluation process is often lengthy and would take up valuable space in manuscripts. </w:t>
            </w:r>
            <w:r w:rsidR="00EC7BF9">
              <w:rPr>
                <w:rFonts w:ascii="Segoe UI" w:hAnsi="Segoe UI" w:cs="Segoe UI"/>
                <w:color w:val="24292F"/>
                <w:shd w:val="clear" w:color="auto" w:fill="FFFFFF"/>
              </w:rPr>
              <w:t xml:space="preserve">Space that is often </w:t>
            </w:r>
            <w:r w:rsidR="00236BC1">
              <w:rPr>
                <w:rFonts w:ascii="Segoe UI" w:hAnsi="Segoe UI" w:cs="Segoe UI"/>
                <w:color w:val="24292F"/>
                <w:shd w:val="clear" w:color="auto" w:fill="FFFFFF"/>
              </w:rPr>
              <w:t>limited,</w:t>
            </w:r>
            <w:r w:rsidR="00EC7BF9">
              <w:rPr>
                <w:rFonts w:ascii="Segoe UI" w:hAnsi="Segoe UI" w:cs="Segoe UI"/>
                <w:color w:val="24292F"/>
                <w:shd w:val="clear" w:color="auto" w:fill="FFFFFF"/>
              </w:rPr>
              <w:t xml:space="preserve"> thereby leading to </w:t>
            </w:r>
            <w:r w:rsidR="00236BC1">
              <w:rPr>
                <w:rFonts w:ascii="Segoe UI" w:hAnsi="Segoe UI" w:cs="Segoe UI"/>
                <w:color w:val="24292F"/>
                <w:shd w:val="clear" w:color="auto" w:fill="FFFFFF"/>
              </w:rPr>
              <w:t>partial or complete</w:t>
            </w:r>
            <w:r w:rsidR="00EC7BF9">
              <w:rPr>
                <w:rFonts w:ascii="Segoe UI" w:hAnsi="Segoe UI" w:cs="Segoe UI"/>
                <w:color w:val="24292F"/>
                <w:shd w:val="clear" w:color="auto" w:fill="FFFFFF"/>
              </w:rPr>
              <w:t xml:space="preserve"> omittance of the necessary information to realize a sufficient evaluation of procedural and methodological validity, reproducibility </w:t>
            </w:r>
            <w:r w:rsidR="009F52D1">
              <w:rPr>
                <w:rFonts w:ascii="Segoe UI" w:hAnsi="Segoe UI" w:cs="Segoe UI"/>
                <w:color w:val="24292F"/>
                <w:shd w:val="clear" w:color="auto" w:fill="FFFFFF"/>
              </w:rPr>
              <w:t>and the</w:t>
            </w:r>
            <w:r w:rsidR="00EC7BF9">
              <w:rPr>
                <w:rFonts w:ascii="Segoe UI" w:hAnsi="Segoe UI" w:cs="Segoe UI"/>
                <w:color w:val="24292F"/>
                <w:shd w:val="clear" w:color="auto" w:fill="FFFFFF"/>
              </w:rPr>
              <w:t xml:space="preserve"> option for replication.</w:t>
            </w:r>
            <w:r w:rsidR="00236BC1">
              <w:rPr>
                <w:rFonts w:ascii="Segoe UI" w:hAnsi="Segoe UI" w:cs="Segoe UI"/>
                <w:color w:val="24292F"/>
                <w:shd w:val="clear" w:color="auto" w:fill="FFFFFF"/>
              </w:rPr>
              <w:t xml:space="preserve"> </w:t>
            </w:r>
            <w:r w:rsidR="00CF20C5">
              <w:rPr>
                <w:rFonts w:ascii="Segoe UI" w:hAnsi="Segoe UI" w:cs="Segoe UI"/>
                <w:color w:val="24292F"/>
                <w:shd w:val="clear" w:color="auto" w:fill="FFFFFF"/>
              </w:rPr>
              <w:t xml:space="preserve">We </w:t>
            </w:r>
            <w:r w:rsidR="00236BC1">
              <w:rPr>
                <w:rFonts w:ascii="Segoe UI" w:hAnsi="Segoe UI" w:cs="Segoe UI"/>
                <w:color w:val="24292F"/>
                <w:shd w:val="clear" w:color="auto" w:fill="FFFFFF"/>
              </w:rPr>
              <w:t>develop</w:t>
            </w:r>
            <w:r w:rsidR="00CF20C5">
              <w:rPr>
                <w:rFonts w:ascii="Segoe UI" w:hAnsi="Segoe UI" w:cs="Segoe UI"/>
                <w:color w:val="24292F"/>
                <w:shd w:val="clear" w:color="auto" w:fill="FFFFFF"/>
              </w:rPr>
              <w:t xml:space="preserve"> a </w:t>
            </w:r>
            <w:r w:rsidR="00236BC1">
              <w:rPr>
                <w:rFonts w:ascii="Segoe UI" w:hAnsi="Segoe UI" w:cs="Segoe UI"/>
                <w:color w:val="24292F"/>
                <w:shd w:val="clear" w:color="auto" w:fill="FFFFFF"/>
              </w:rPr>
              <w:t>toolkit</w:t>
            </w:r>
            <w:r w:rsidR="00CF20C5">
              <w:rPr>
                <w:rFonts w:ascii="Segoe UI" w:hAnsi="Segoe UI" w:cs="Segoe UI"/>
                <w:color w:val="24292F"/>
                <w:shd w:val="clear" w:color="auto" w:fill="FFFFFF"/>
              </w:rPr>
              <w:t xml:space="preserve"> that standardizes such evaluations by automatically generating </w:t>
            </w:r>
            <w:r w:rsidR="00236BC1">
              <w:rPr>
                <w:rFonts w:ascii="Segoe UI" w:hAnsi="Segoe UI" w:cs="Segoe UI"/>
                <w:color w:val="24292F"/>
                <w:shd w:val="clear" w:color="auto" w:fill="FFFFFF"/>
              </w:rPr>
              <w:t>reports</w:t>
            </w:r>
            <w:r w:rsidR="00CF20C5">
              <w:rPr>
                <w:rFonts w:ascii="Segoe UI" w:hAnsi="Segoe UI" w:cs="Segoe UI"/>
                <w:color w:val="24292F"/>
                <w:shd w:val="clear" w:color="auto" w:fill="FFFFFF"/>
              </w:rPr>
              <w:t xml:space="preserve"> for a given analysi</w:t>
            </w:r>
            <w:r w:rsidR="00236BC1">
              <w:rPr>
                <w:rFonts w:ascii="Segoe UI" w:hAnsi="Segoe UI" w:cs="Segoe UI"/>
                <w:color w:val="24292F"/>
                <w:shd w:val="clear" w:color="auto" w:fill="FFFFFF"/>
              </w:rPr>
              <w:t>s</w:t>
            </w:r>
            <w:r w:rsidR="00CF20C5">
              <w:rPr>
                <w:rFonts w:ascii="Segoe UI" w:hAnsi="Segoe UI" w:cs="Segoe UI"/>
                <w:color w:val="24292F"/>
                <w:shd w:val="clear" w:color="auto" w:fill="FFFFFF"/>
              </w:rPr>
              <w:t xml:space="preserve">. The resulting report can be added as a supplement to any manuscript. With our </w:t>
            </w:r>
            <w:r w:rsidR="009F52D1">
              <w:rPr>
                <w:rFonts w:ascii="Segoe UI" w:hAnsi="Segoe UI" w:cs="Segoe UI"/>
                <w:color w:val="24292F"/>
                <w:shd w:val="clear" w:color="auto" w:fill="FFFFFF"/>
              </w:rPr>
              <w:t>&lt;dessert&gt;</w:t>
            </w:r>
            <w:r w:rsidR="00236BC1">
              <w:rPr>
                <w:rFonts w:ascii="Segoe UI" w:hAnsi="Segoe UI" w:cs="Segoe UI"/>
                <w:color w:val="24292F"/>
                <w:shd w:val="clear" w:color="auto" w:fill="FFFFFF"/>
              </w:rPr>
              <w:t xml:space="preserve"> menu</w:t>
            </w:r>
            <w:r w:rsidR="00CF20C5">
              <w:rPr>
                <w:rFonts w:ascii="Segoe UI" w:hAnsi="Segoe UI" w:cs="Segoe UI"/>
                <w:color w:val="24292F"/>
                <w:shd w:val="clear" w:color="auto" w:fill="FFFFFF"/>
              </w:rPr>
              <w:t xml:space="preserve">, anyone can interpret the utilized </w:t>
            </w:r>
            <w:r w:rsidR="00236BC1">
              <w:rPr>
                <w:rFonts w:ascii="Segoe UI" w:hAnsi="Segoe UI" w:cs="Segoe UI"/>
                <w:color w:val="24292F"/>
                <w:shd w:val="clear" w:color="auto" w:fill="FFFFFF"/>
              </w:rPr>
              <w:t>analysis</w:t>
            </w:r>
            <w:r w:rsidR="00CF20C5">
              <w:rPr>
                <w:rFonts w:ascii="Segoe UI" w:hAnsi="Segoe UI" w:cs="Segoe UI"/>
                <w:color w:val="24292F"/>
                <w:shd w:val="clear" w:color="auto" w:fill="FFFFFF"/>
              </w:rPr>
              <w:t xml:space="preserve"> procedure and evaluate its validity, even when access to the original data or the computer code is restricted.</w:t>
            </w:r>
          </w:p>
          <w:p w14:paraId="074F1CA1" w14:textId="010A0B22" w:rsidR="00EC7BF9" w:rsidRDefault="00EC7BF9" w:rsidP="00CF20C5">
            <w:pPr>
              <w:spacing w:after="0" w:line="240" w:lineRule="auto"/>
              <w:rPr>
                <w:rFonts w:ascii="Segoe UI" w:hAnsi="Segoe UI" w:cs="Segoe UI"/>
                <w:color w:val="24292F"/>
                <w:shd w:val="clear" w:color="auto" w:fill="FFFFFF"/>
              </w:rPr>
            </w:pPr>
          </w:p>
          <w:p w14:paraId="7959C521" w14:textId="74840555" w:rsidR="00EC7BF9" w:rsidRDefault="00EC7BF9"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realize that full disclosure of </w:t>
            </w:r>
            <w:r w:rsidR="00A41761">
              <w:rPr>
                <w:rFonts w:ascii="Segoe UI" w:hAnsi="Segoe UI" w:cs="Segoe UI"/>
                <w:color w:val="24292F"/>
                <w:shd w:val="clear" w:color="auto" w:fill="FFFFFF"/>
              </w:rPr>
              <w:t xml:space="preserve">data and </w:t>
            </w:r>
            <w:r>
              <w:rPr>
                <w:rFonts w:ascii="Segoe UI" w:hAnsi="Segoe UI" w:cs="Segoe UI"/>
                <w:color w:val="24292F"/>
                <w:shd w:val="clear" w:color="auto" w:fill="FFFFFF"/>
              </w:rPr>
              <w:t xml:space="preserve">code, when possible, would </w:t>
            </w:r>
            <w:r w:rsidR="00A41761">
              <w:rPr>
                <w:rFonts w:ascii="Segoe UI" w:hAnsi="Segoe UI" w:cs="Segoe UI"/>
                <w:color w:val="24292F"/>
                <w:shd w:val="clear" w:color="auto" w:fill="FFFFFF"/>
              </w:rPr>
              <w:t xml:space="preserve">allow for a proper evaluation, reproduction and even replication. However, such full disclosure is not always possible. &lt;dessert&gt; will add to the transparency of research processes, whilst limiting the risk for statistical disclosure and </w:t>
            </w:r>
            <w:r w:rsidR="0069636C">
              <w:rPr>
                <w:rFonts w:ascii="Segoe UI" w:hAnsi="Segoe UI" w:cs="Segoe UI"/>
                <w:color w:val="24292F"/>
                <w:shd w:val="clear" w:color="auto" w:fill="FFFFFF"/>
              </w:rPr>
              <w:t xml:space="preserve">protecting the privacy of respondents. </w:t>
            </w:r>
          </w:p>
          <w:p w14:paraId="4A9AA3F9" w14:textId="73BE3389" w:rsidR="00CF20C5" w:rsidRDefault="00CF20C5" w:rsidP="00CF20C5">
            <w:pPr>
              <w:spacing w:after="0" w:line="240" w:lineRule="auto"/>
              <w:rPr>
                <w:rFonts w:ascii="Segoe UI" w:hAnsi="Segoe UI" w:cs="Segoe UI"/>
                <w:color w:val="24292F"/>
                <w:shd w:val="clear" w:color="auto" w:fill="FFFFFF"/>
              </w:rPr>
            </w:pPr>
          </w:p>
          <w:p w14:paraId="62CC13C4" w14:textId="76F0B534" w:rsidR="00CF20C5" w:rsidRDefault="00CF20C5" w:rsidP="00CF20C5">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Purpose of open science practice</w:t>
            </w:r>
            <w:r w:rsidR="0069636C">
              <w:rPr>
                <w:rFonts w:ascii="Segoe UI" w:hAnsi="Segoe UI" w:cs="Segoe UI"/>
                <w:color w:val="24292F"/>
                <w:shd w:val="clear" w:color="auto" w:fill="FFFFFF"/>
              </w:rPr>
              <w:t xml:space="preserve"> with &lt;dessert&gt;</w:t>
            </w:r>
          </w:p>
          <w:p w14:paraId="04AE7B87" w14:textId="60D87227"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sidRPr="00CF20C5">
              <w:rPr>
                <w:rFonts w:ascii="Segoe UI" w:hAnsi="Segoe UI" w:cs="Segoe UI"/>
                <w:color w:val="24292F"/>
                <w:shd w:val="clear" w:color="auto" w:fill="FFFFFF"/>
              </w:rPr>
              <w:t>The report protects privacy of respondents</w:t>
            </w:r>
          </w:p>
          <w:p w14:paraId="6AA036E7" w14:textId="60253EA6"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The report promotes the core values of open science and dissemination</w:t>
            </w:r>
          </w:p>
          <w:p w14:paraId="0971C591" w14:textId="780DE79A" w:rsidR="00CF20C5" w:rsidRDefault="00CF20C5" w:rsidP="00CF20C5">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The resulting methodology will be </w:t>
            </w:r>
            <w:r w:rsidRPr="008C6A5D">
              <w:rPr>
                <w:rFonts w:ascii="Segoe UI" w:hAnsi="Segoe UI" w:cs="Segoe UI"/>
                <w:b/>
                <w:bCs/>
                <w:color w:val="24292F"/>
                <w:shd w:val="clear" w:color="auto" w:fill="FFFFFF"/>
              </w:rPr>
              <w:t>open</w:t>
            </w:r>
            <w:r>
              <w:rPr>
                <w:rFonts w:ascii="Segoe UI" w:hAnsi="Segoe UI" w:cs="Segoe UI"/>
                <w:color w:val="24292F"/>
                <w:shd w:val="clear" w:color="auto" w:fill="FFFFFF"/>
              </w:rPr>
              <w:t xml:space="preserve">, </w:t>
            </w:r>
            <w:r w:rsidRPr="008C6A5D">
              <w:rPr>
                <w:rFonts w:ascii="Segoe UI" w:hAnsi="Segoe UI" w:cs="Segoe UI"/>
                <w:b/>
                <w:bCs/>
                <w:color w:val="24292F"/>
                <w:shd w:val="clear" w:color="auto" w:fill="FFFFFF"/>
              </w:rPr>
              <w:t>community-driven</w:t>
            </w:r>
            <w:r w:rsidRPr="008C6A5D">
              <w:rPr>
                <w:rFonts w:ascii="Segoe UI" w:hAnsi="Segoe UI" w:cs="Segoe UI"/>
                <w:color w:val="24292F"/>
                <w:shd w:val="clear" w:color="auto" w:fill="FFFFFF"/>
              </w:rPr>
              <w:t xml:space="preserve"> and implemented in the </w:t>
            </w:r>
            <w:r w:rsidRPr="008C6A5D">
              <w:rPr>
                <w:rFonts w:ascii="Segoe UI" w:hAnsi="Segoe UI" w:cs="Segoe UI"/>
                <w:b/>
                <w:bCs/>
                <w:color w:val="24292F"/>
                <w:shd w:val="clear" w:color="auto" w:fill="FFFFFF"/>
              </w:rPr>
              <w:t xml:space="preserve">open-source software </w:t>
            </w:r>
            <w:r w:rsidR="00A41761" w:rsidRPr="008C6A5D">
              <w:rPr>
                <w:rFonts w:ascii="Segoe UI" w:hAnsi="Segoe UI" w:cs="Segoe UI"/>
                <w:b/>
                <w:bCs/>
                <w:color w:val="24292F"/>
                <w:shd w:val="clear" w:color="auto" w:fill="FFFFFF"/>
              </w:rPr>
              <w:t>R</w:t>
            </w:r>
            <w:r w:rsidR="008C6A5D">
              <w:rPr>
                <w:rFonts w:ascii="Segoe UI" w:hAnsi="Segoe UI" w:cs="Segoe UI"/>
                <w:color w:val="24292F"/>
                <w:shd w:val="clear" w:color="auto" w:fill="FFFFFF"/>
              </w:rPr>
              <w:t>,</w:t>
            </w:r>
            <w:r w:rsidR="0069636C">
              <w:rPr>
                <w:rFonts w:ascii="Segoe UI" w:hAnsi="Segoe UI" w:cs="Segoe UI"/>
                <w:color w:val="24292F"/>
                <w:shd w:val="clear" w:color="auto" w:fill="FFFFFF"/>
              </w:rPr>
              <w:t xml:space="preserve"> </w:t>
            </w:r>
            <w:r w:rsidR="008C6A5D">
              <w:rPr>
                <w:rFonts w:ascii="Segoe UI" w:hAnsi="Segoe UI" w:cs="Segoe UI"/>
                <w:color w:val="24292F"/>
                <w:shd w:val="clear" w:color="auto" w:fill="FFFFFF"/>
              </w:rPr>
              <w:t>thereby allowing developers to formulate new desserts for statistical analyses functions in R and resulting objects in other statistics processors, such as JASP, SPSS and STATA</w:t>
            </w:r>
          </w:p>
          <w:p w14:paraId="585BAF67" w14:textId="4477B5BA" w:rsidR="0069636C" w:rsidRDefault="0069636C" w:rsidP="0069636C">
            <w:pPr>
              <w:spacing w:after="0" w:line="240" w:lineRule="auto"/>
              <w:rPr>
                <w:rFonts w:ascii="Segoe UI" w:hAnsi="Segoe UI" w:cs="Segoe UI"/>
                <w:color w:val="24292F"/>
                <w:shd w:val="clear" w:color="auto" w:fill="FFFFFF"/>
              </w:rPr>
            </w:pPr>
          </w:p>
          <w:p w14:paraId="3F8380C7" w14:textId="4332D46B" w:rsidR="0069636C" w:rsidRDefault="0069636C" w:rsidP="0069636C">
            <w:p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 xml:space="preserve">We write the </w:t>
            </w:r>
            <w:r w:rsidR="009F52D1">
              <w:rPr>
                <w:rFonts w:ascii="Segoe UI" w:hAnsi="Segoe UI" w:cs="Segoe UI"/>
                <w:color w:val="24292F"/>
                <w:shd w:val="clear" w:color="auto" w:fill="FFFFFF"/>
              </w:rPr>
              <w:t xml:space="preserve">first of the </w:t>
            </w:r>
            <w:r w:rsidR="009F52D1">
              <w:rPr>
                <w:rFonts w:ascii="Segoe UI" w:hAnsi="Segoe UI" w:cs="Segoe UI"/>
                <w:color w:val="24292F"/>
                <w:shd w:val="clear" w:color="auto" w:fill="FFFFFF"/>
              </w:rPr>
              <w:t xml:space="preserve">SMART objectives as follows, where the remaining objectives are considered in the following box. </w:t>
            </w:r>
          </w:p>
          <w:p w14:paraId="4DBB6FB1" w14:textId="09C04922" w:rsidR="009F52D1" w:rsidRDefault="009F52D1" w:rsidP="0069636C">
            <w:pPr>
              <w:spacing w:after="0" w:line="240" w:lineRule="auto"/>
              <w:rPr>
                <w:rFonts w:ascii="Segoe UI" w:hAnsi="Segoe UI" w:cs="Segoe UI"/>
                <w:color w:val="24292F"/>
                <w:shd w:val="clear" w:color="auto" w:fill="FFFFFF"/>
              </w:rPr>
            </w:pPr>
          </w:p>
          <w:p w14:paraId="518A2E23" w14:textId="0093CFE0" w:rsidR="00CF20C5" w:rsidRPr="009F52D1" w:rsidRDefault="009F52D1" w:rsidP="00E7406A">
            <w:pPr>
              <w:pStyle w:val="ListParagraph"/>
              <w:numPr>
                <w:ilvl w:val="0"/>
                <w:numId w:val="4"/>
              </w:numPr>
              <w:spacing w:after="0" w:line="240" w:lineRule="auto"/>
              <w:rPr>
                <w:rFonts w:ascii="Segoe UI" w:hAnsi="Segoe UI" w:cs="Segoe UI"/>
                <w:lang w:val="en-US"/>
              </w:rPr>
            </w:pPr>
            <w:r w:rsidRPr="009F52D1">
              <w:rPr>
                <w:rFonts w:ascii="Segoe UI" w:hAnsi="Segoe UI" w:cs="Segoe UI"/>
                <w:lang w:val="en-US"/>
              </w:rPr>
              <w:t xml:space="preserve">Specific: </w:t>
            </w:r>
            <w:r>
              <w:rPr>
                <w:rFonts w:ascii="Segoe UI" w:hAnsi="Segoe UI" w:cs="Segoe UI"/>
                <w:lang w:val="en-US"/>
              </w:rPr>
              <w:t>A</w:t>
            </w:r>
            <w:r w:rsidRPr="009F52D1">
              <w:rPr>
                <w:rFonts w:ascii="Segoe UI" w:hAnsi="Segoe UI" w:cs="Segoe UI"/>
                <w:lang w:val="en-US"/>
              </w:rPr>
              <w:t xml:space="preserve">n R package with functions that generate reports (output in .html, pdf and .docx file types) based on specific data formats and analysis objects. The resulting output of the functions will be relevant information in text, tables, metrics and figures that can be included as supplement to manuscripts, which will standardize </w:t>
            </w:r>
            <w:r w:rsidRPr="009F52D1">
              <w:rPr>
                <w:rFonts w:ascii="Segoe UI" w:hAnsi="Segoe UI" w:cs="Segoe UI"/>
                <w:lang w:val="en-US"/>
              </w:rPr>
              <w:lastRenderedPageBreak/>
              <w:t xml:space="preserve">evaluation and reporting and facilitate reproduction of analyses results and, ultimately, replication of the </w:t>
            </w:r>
            <w:r w:rsidR="008C6A5D">
              <w:rPr>
                <w:rFonts w:ascii="Segoe UI" w:hAnsi="Segoe UI" w:cs="Segoe UI"/>
                <w:lang w:val="en-US"/>
              </w:rPr>
              <w:t>complete inference</w:t>
            </w:r>
            <w:r w:rsidRPr="009F52D1">
              <w:rPr>
                <w:rFonts w:ascii="Segoe UI" w:hAnsi="Segoe UI" w:cs="Segoe UI"/>
                <w:lang w:val="en-US"/>
              </w:rPr>
              <w:t xml:space="preserve"> process.</w:t>
            </w:r>
          </w:p>
          <w:p w14:paraId="71FF547D" w14:textId="77777777" w:rsidR="00C82A21" w:rsidRPr="00F764B5" w:rsidRDefault="00C82A21" w:rsidP="00E7406A">
            <w:pPr>
              <w:spacing w:after="0" w:line="240" w:lineRule="auto"/>
              <w:rPr>
                <w:rFonts w:ascii="Open Sans" w:hAnsi="Open Sans" w:cs="Open Sans"/>
                <w:sz w:val="24"/>
              </w:rPr>
            </w:pPr>
          </w:p>
        </w:tc>
      </w:tr>
    </w:tbl>
    <w:p w14:paraId="5999BF67" w14:textId="77777777" w:rsidR="008A4A35" w:rsidRPr="00F764B5" w:rsidRDefault="008A4A35" w:rsidP="00E7406A">
      <w:pPr>
        <w:spacing w:after="0" w:line="240" w:lineRule="auto"/>
        <w:rPr>
          <w:rFonts w:ascii="Open Sans" w:hAnsi="Open Sans" w:cs="Open Sans"/>
          <w:sz w:val="24"/>
        </w:rPr>
      </w:pPr>
    </w:p>
    <w:p w14:paraId="7A50B326" w14:textId="77777777" w:rsidR="00720133" w:rsidRPr="00F764B5" w:rsidRDefault="008A4A35" w:rsidP="00E7406A">
      <w:pPr>
        <w:spacing w:after="0" w:line="240" w:lineRule="auto"/>
        <w:rPr>
          <w:rFonts w:ascii="Open Sans" w:hAnsi="Open Sans" w:cs="Open Sans"/>
          <w:b/>
          <w:sz w:val="24"/>
        </w:rPr>
      </w:pPr>
      <w:r w:rsidRPr="00F764B5">
        <w:rPr>
          <w:rFonts w:ascii="Open Sans" w:hAnsi="Open Sans" w:cs="Open Sans"/>
          <w:b/>
          <w:sz w:val="24"/>
        </w:rPr>
        <w:t xml:space="preserve">How will you evaluate the progress, outcomes and impact of your project? </w:t>
      </w:r>
      <w:r w:rsidR="00F96E00" w:rsidRPr="00F764B5">
        <w:rPr>
          <w:rFonts w:ascii="Open Sans" w:hAnsi="Open Sans" w:cs="Open Sans"/>
          <w:b/>
          <w:sz w:val="24"/>
        </w:rPr>
        <w:t>H</w:t>
      </w:r>
      <w:r w:rsidR="00720133" w:rsidRPr="00F764B5">
        <w:rPr>
          <w:rFonts w:ascii="Open Sans" w:hAnsi="Open Sans" w:cs="Open Sans"/>
          <w:b/>
          <w:sz w:val="24"/>
        </w:rPr>
        <w:t xml:space="preserve">ow </w:t>
      </w:r>
      <w:r w:rsidR="00095C33" w:rsidRPr="00F764B5">
        <w:rPr>
          <w:rFonts w:ascii="Open Sans" w:hAnsi="Open Sans" w:cs="Open Sans"/>
          <w:b/>
          <w:sz w:val="24"/>
        </w:rPr>
        <w:t>will these results</w:t>
      </w:r>
      <w:r w:rsidR="00720133" w:rsidRPr="00F764B5">
        <w:rPr>
          <w:rFonts w:ascii="Open Sans" w:hAnsi="Open Sans" w:cs="Open Sans"/>
          <w:b/>
          <w:sz w:val="24"/>
        </w:rPr>
        <w:t xml:space="preserve"> be shared</w:t>
      </w:r>
      <w:r w:rsidR="00CC7C36" w:rsidRPr="00F764B5">
        <w:rPr>
          <w:rFonts w:ascii="Open Sans" w:hAnsi="Open Sans" w:cs="Open Sans"/>
          <w:b/>
          <w:sz w:val="24"/>
        </w:rPr>
        <w:t>?</w:t>
      </w:r>
      <w:r w:rsidR="00720133" w:rsidRPr="00F764B5">
        <w:rPr>
          <w:rFonts w:ascii="Open Sans" w:hAnsi="Open Sans" w:cs="Open Sans"/>
          <w:b/>
          <w:sz w:val="24"/>
        </w:rPr>
        <w:t xml:space="preserve"> (max. 300 words)</w:t>
      </w:r>
    </w:p>
    <w:p w14:paraId="04F5A5C1"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CF20C5" w14:paraId="3AC091E8"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74C2879F" w14:textId="2212E18D" w:rsidR="00CF20C5" w:rsidRPr="002C659F" w:rsidRDefault="002C659F" w:rsidP="002C659F">
            <w:pPr>
              <w:spacing w:after="0" w:line="240" w:lineRule="auto"/>
              <w:rPr>
                <w:rFonts w:ascii="Segoe UI" w:hAnsi="Segoe UI" w:cs="Segoe UI"/>
                <w:color w:val="24292F"/>
                <w:shd w:val="clear" w:color="auto" w:fill="FFFFFF"/>
                <w:lang w:val="en-US"/>
              </w:rPr>
            </w:pPr>
            <w:r w:rsidRPr="002C659F">
              <w:rPr>
                <w:rFonts w:ascii="Segoe UI" w:hAnsi="Segoe UI" w:cs="Segoe UI"/>
                <w:color w:val="24292F"/>
                <w:shd w:val="clear" w:color="auto" w:fill="FFFFFF"/>
                <w:lang w:val="en-US"/>
              </w:rPr>
              <w:t>We continue with the remaining SMART objectives:</w:t>
            </w:r>
          </w:p>
          <w:p w14:paraId="0F35A5B8" w14:textId="77777777" w:rsidR="00CF20C5" w:rsidRPr="002C659F" w:rsidRDefault="00CF20C5" w:rsidP="00CF20C5">
            <w:pPr>
              <w:spacing w:after="0" w:line="240" w:lineRule="auto"/>
              <w:rPr>
                <w:rFonts w:ascii="Segoe UI" w:hAnsi="Segoe UI" w:cs="Segoe UI"/>
                <w:color w:val="24292F"/>
                <w:shd w:val="clear" w:color="auto" w:fill="FFFFFF"/>
                <w:lang w:val="en-US"/>
              </w:rPr>
            </w:pPr>
          </w:p>
          <w:p w14:paraId="03D465EC" w14:textId="6A96FAF8" w:rsidR="00012DED" w:rsidRDefault="00012DED" w:rsidP="00236BC1">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Measurable: By the end of this project there will be </w:t>
            </w:r>
            <w:r w:rsidR="002C659F">
              <w:rPr>
                <w:rFonts w:ascii="Segoe UI" w:hAnsi="Segoe UI" w:cs="Segoe UI"/>
                <w:lang w:val="en-US"/>
              </w:rPr>
              <w:t xml:space="preserve">an </w:t>
            </w:r>
            <w:proofErr w:type="gramStart"/>
            <w:r w:rsidR="00B93FD3" w:rsidRPr="002C659F">
              <w:rPr>
                <w:rFonts w:ascii="Segoe UI" w:hAnsi="Segoe UI" w:cs="Segoe UI"/>
                <w:lang w:val="en-US"/>
              </w:rPr>
              <w:t>open source</w:t>
            </w:r>
            <w:proofErr w:type="gramEnd"/>
            <w:r w:rsidR="00B93FD3" w:rsidRPr="002C659F">
              <w:rPr>
                <w:rFonts w:ascii="Segoe UI" w:hAnsi="Segoe UI" w:cs="Segoe UI"/>
                <w:lang w:val="en-US"/>
              </w:rPr>
              <w:t xml:space="preserve"> </w:t>
            </w:r>
            <w:r w:rsidR="00204A00">
              <w:rPr>
                <w:rFonts w:ascii="Segoe UI" w:hAnsi="Segoe UI" w:cs="Segoe UI"/>
                <w:lang w:val="en-US"/>
              </w:rPr>
              <w:t xml:space="preserve">software initiative with a corresponding public development </w:t>
            </w:r>
            <w:r w:rsidR="00B93FD3" w:rsidRPr="002C659F">
              <w:rPr>
                <w:rFonts w:ascii="Segoe UI" w:hAnsi="Segoe UI" w:cs="Segoe UI"/>
                <w:lang w:val="en-US"/>
              </w:rPr>
              <w:t>repository</w:t>
            </w:r>
            <w:r w:rsidR="00204A00">
              <w:rPr>
                <w:rFonts w:ascii="Segoe UI" w:hAnsi="Segoe UI" w:cs="Segoe UI"/>
                <w:lang w:val="en-US"/>
              </w:rPr>
              <w:t xml:space="preserve">, </w:t>
            </w:r>
            <w:r w:rsidRPr="002C659F">
              <w:rPr>
                <w:rFonts w:ascii="Segoe UI" w:hAnsi="Segoe UI" w:cs="Segoe UI"/>
                <w:lang w:val="en-US"/>
              </w:rPr>
              <w:t>R package</w:t>
            </w:r>
            <w:r w:rsidR="00B93FD3" w:rsidRPr="002C659F">
              <w:rPr>
                <w:rFonts w:ascii="Segoe UI" w:hAnsi="Segoe UI" w:cs="Segoe UI"/>
                <w:lang w:val="en-US"/>
              </w:rPr>
              <w:t>, instructional videos, development instructions</w:t>
            </w:r>
            <w:r w:rsidRPr="002C659F">
              <w:rPr>
                <w:rFonts w:ascii="Segoe UI" w:hAnsi="Segoe UI" w:cs="Segoe UI"/>
                <w:lang w:val="en-US"/>
              </w:rPr>
              <w:t xml:space="preserve"> and a</w:t>
            </w:r>
            <w:r w:rsidR="00B93FD3" w:rsidRPr="002C659F">
              <w:rPr>
                <w:rFonts w:ascii="Segoe UI" w:hAnsi="Segoe UI" w:cs="Segoe UI"/>
                <w:lang w:val="en-US"/>
              </w:rPr>
              <w:t xml:space="preserve"> package</w:t>
            </w:r>
            <w:r w:rsidRPr="002C659F">
              <w:rPr>
                <w:rFonts w:ascii="Segoe UI" w:hAnsi="Segoe UI" w:cs="Segoe UI"/>
                <w:lang w:val="en-US"/>
              </w:rPr>
              <w:t xml:space="preserve"> vignette. </w:t>
            </w:r>
            <w:r w:rsidR="00B93FD3" w:rsidRPr="002C659F">
              <w:rPr>
                <w:rFonts w:ascii="Segoe UI" w:hAnsi="Segoe UI" w:cs="Segoe UI"/>
                <w:lang w:val="en-US"/>
              </w:rPr>
              <w:t xml:space="preserve">The project will operate under a GNU GPL V3 </w:t>
            </w:r>
            <w:r w:rsidR="00832E65" w:rsidRPr="002C659F">
              <w:rPr>
                <w:rFonts w:ascii="Segoe UI" w:hAnsi="Segoe UI" w:cs="Segoe UI"/>
                <w:lang w:val="en-US"/>
              </w:rPr>
              <w:t>license</w:t>
            </w:r>
            <w:r w:rsidR="00B93FD3" w:rsidRPr="002C659F">
              <w:rPr>
                <w:rFonts w:ascii="Segoe UI" w:hAnsi="Segoe UI" w:cs="Segoe UI"/>
                <w:lang w:val="en-US"/>
              </w:rPr>
              <w:t xml:space="preserve">, which prevents closed source distribution. We can measure the impact of this project by CRAN downloads, GitHub forks and stars, development contributions by other scientists and scientific referencing (long-term) </w:t>
            </w:r>
          </w:p>
          <w:p w14:paraId="3C37A887" w14:textId="77777777" w:rsidR="002C659F" w:rsidRPr="002C659F" w:rsidRDefault="002C659F" w:rsidP="002C659F">
            <w:pPr>
              <w:pStyle w:val="ListParagraph"/>
              <w:spacing w:after="0" w:line="240" w:lineRule="auto"/>
              <w:rPr>
                <w:rFonts w:ascii="Segoe UI" w:hAnsi="Segoe UI" w:cs="Segoe UI"/>
                <w:lang w:val="en-US"/>
              </w:rPr>
            </w:pPr>
          </w:p>
          <w:p w14:paraId="7D013E11" w14:textId="62FA8E24" w:rsidR="00B93FD3" w:rsidRPr="002C659F" w:rsidRDefault="00012DED" w:rsidP="00236BC1">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Achievable: </w:t>
            </w:r>
            <w:r w:rsidR="00B93FD3" w:rsidRPr="002C659F">
              <w:rPr>
                <w:rFonts w:ascii="Segoe UI" w:hAnsi="Segoe UI" w:cs="Segoe UI"/>
                <w:lang w:val="en-US"/>
              </w:rPr>
              <w:t>We work with manageable deliverables (</w:t>
            </w:r>
            <w:r w:rsidR="00EA72EA" w:rsidRPr="002C659F">
              <w:rPr>
                <w:rFonts w:ascii="Segoe UI" w:hAnsi="Segoe UI" w:cs="Segoe UI"/>
                <w:lang w:val="en-US"/>
              </w:rPr>
              <w:t>D</w:t>
            </w:r>
            <w:r w:rsidR="00B93FD3" w:rsidRPr="002C659F">
              <w:rPr>
                <w:rFonts w:ascii="Segoe UI" w:hAnsi="Segoe UI" w:cs="Segoe UI"/>
                <w:lang w:val="en-US"/>
              </w:rPr>
              <w:t>) that build up to milestones</w:t>
            </w:r>
            <w:r w:rsidR="00EA72EA" w:rsidRPr="002C659F">
              <w:rPr>
                <w:rFonts w:ascii="Segoe UI" w:hAnsi="Segoe UI" w:cs="Segoe UI"/>
                <w:lang w:val="en-US"/>
              </w:rPr>
              <w:t xml:space="preserve"> (M):</w:t>
            </w:r>
          </w:p>
          <w:p w14:paraId="79C58868" w14:textId="386D4D34" w:rsidR="00B93FD3" w:rsidRPr="002C659F" w:rsidRDefault="00B93FD3"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D1</w:t>
            </w:r>
            <w:r w:rsidR="00E241BA" w:rsidRPr="002C659F">
              <w:rPr>
                <w:rFonts w:ascii="Segoe UI" w:hAnsi="Segoe UI" w:cs="Segoe UI"/>
                <w:lang w:val="en-US"/>
              </w:rPr>
              <w:t>.1: Open repository</w:t>
            </w:r>
            <w:r w:rsidR="005F1A76" w:rsidRPr="002C659F">
              <w:rPr>
                <w:rFonts w:ascii="Segoe UI" w:hAnsi="Segoe UI" w:cs="Segoe UI"/>
                <w:lang w:val="en-US"/>
              </w:rPr>
              <w:t xml:space="preserve"> and website</w:t>
            </w:r>
            <w:r w:rsidR="00E241BA" w:rsidRPr="002C659F">
              <w:rPr>
                <w:rFonts w:ascii="Segoe UI" w:hAnsi="Segoe UI" w:cs="Segoe UI"/>
                <w:lang w:val="en-US"/>
              </w:rPr>
              <w:t xml:space="preserve"> aimed at open development </w:t>
            </w:r>
          </w:p>
          <w:p w14:paraId="092C80D0" w14:textId="3A1C0C14"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D1.2: </w:t>
            </w:r>
            <w:r w:rsidR="00084047">
              <w:rPr>
                <w:rFonts w:ascii="Segoe UI" w:hAnsi="Segoe UI" w:cs="Segoe UI"/>
                <w:lang w:val="en-US"/>
              </w:rPr>
              <w:t>Dessert</w:t>
            </w:r>
            <w:r w:rsidRPr="002C659F">
              <w:rPr>
                <w:rFonts w:ascii="Segoe UI" w:hAnsi="Segoe UI" w:cs="Segoe UI"/>
                <w:lang w:val="en-US"/>
              </w:rPr>
              <w:t xml:space="preserve"> for the standardized analysis of incomplete data in R</w:t>
            </w:r>
          </w:p>
          <w:p w14:paraId="30F81CC6" w14:textId="7D31AF9E"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D1.3: Extending the </w:t>
            </w:r>
            <w:r w:rsidR="00084047">
              <w:rPr>
                <w:rFonts w:ascii="Segoe UI" w:hAnsi="Segoe UI" w:cs="Segoe UI"/>
                <w:lang w:val="en-US"/>
              </w:rPr>
              <w:t>dessert</w:t>
            </w:r>
            <w:r w:rsidRPr="002C659F">
              <w:rPr>
                <w:rFonts w:ascii="Segoe UI" w:hAnsi="Segoe UI" w:cs="Segoe UI"/>
                <w:lang w:val="en-US"/>
              </w:rPr>
              <w:t xml:space="preserve"> to other data formats (SPSS, JASP, STATA, SAS, MPLUS)</w:t>
            </w:r>
          </w:p>
          <w:p w14:paraId="225A3CD8" w14:textId="255F4FB7"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D1.4: Writing a package vignette</w:t>
            </w:r>
          </w:p>
          <w:p w14:paraId="57F48FED" w14:textId="412BEFBE" w:rsidR="00E241BA" w:rsidRPr="002C659F" w:rsidRDefault="00E241BA" w:rsidP="00236BC1">
            <w:pPr>
              <w:pStyle w:val="ListParagraph"/>
              <w:numPr>
                <w:ilvl w:val="1"/>
                <w:numId w:val="4"/>
              </w:numPr>
              <w:spacing w:after="0" w:line="240" w:lineRule="auto"/>
              <w:rPr>
                <w:rFonts w:ascii="Segoe UI" w:hAnsi="Segoe UI" w:cs="Segoe UI"/>
                <w:lang w:val="en-US"/>
              </w:rPr>
            </w:pPr>
            <w:proofErr w:type="spellStart"/>
            <w:r w:rsidRPr="002C659F">
              <w:rPr>
                <w:rFonts w:ascii="Segoe UI" w:hAnsi="Segoe UI" w:cs="Segoe UI"/>
                <w:lang w:val="en-US"/>
              </w:rPr>
              <w:t>D1.5</w:t>
            </w:r>
            <w:proofErr w:type="spellEnd"/>
            <w:r w:rsidRPr="002C659F">
              <w:rPr>
                <w:rFonts w:ascii="Segoe UI" w:hAnsi="Segoe UI" w:cs="Segoe UI"/>
                <w:lang w:val="en-US"/>
              </w:rPr>
              <w:t>: Building a package and submitting to CRAN [M1]</w:t>
            </w:r>
          </w:p>
          <w:p w14:paraId="6DEFEBB2" w14:textId="0F08F80A"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D2.1: </w:t>
            </w:r>
            <w:r w:rsidR="00084047">
              <w:rPr>
                <w:rFonts w:ascii="Segoe UI" w:hAnsi="Segoe UI" w:cs="Segoe UI"/>
                <w:lang w:val="en-US"/>
              </w:rPr>
              <w:t>Dessert</w:t>
            </w:r>
            <w:r w:rsidRPr="002C659F">
              <w:rPr>
                <w:rFonts w:ascii="Segoe UI" w:hAnsi="Segoe UI" w:cs="Segoe UI"/>
                <w:lang w:val="en-US"/>
              </w:rPr>
              <w:t xml:space="preserve"> for the standardized evaluation of imputed data with mice in R</w:t>
            </w:r>
          </w:p>
          <w:p w14:paraId="4A3B9D0A" w14:textId="63CF2771"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D2.2: Extending the </w:t>
            </w:r>
            <w:r w:rsidR="00084047">
              <w:rPr>
                <w:rFonts w:ascii="Segoe UI" w:hAnsi="Segoe UI" w:cs="Segoe UI"/>
                <w:lang w:val="en-US"/>
              </w:rPr>
              <w:t>dessert</w:t>
            </w:r>
            <w:r w:rsidRPr="002C659F">
              <w:rPr>
                <w:rFonts w:ascii="Segoe UI" w:hAnsi="Segoe UI" w:cs="Segoe UI"/>
                <w:lang w:val="en-US"/>
              </w:rPr>
              <w:t xml:space="preserve"> to other statistical software (SPSS, STATA, MPLUS)</w:t>
            </w:r>
          </w:p>
          <w:p w14:paraId="1654DD50" w14:textId="3E9FC414" w:rsidR="00E241BA" w:rsidRPr="002C659F" w:rsidRDefault="00E241BA"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 xml:space="preserve">D2.3: </w:t>
            </w:r>
            <w:r w:rsidR="005F1A76" w:rsidRPr="002C659F">
              <w:rPr>
                <w:rFonts w:ascii="Segoe UI" w:hAnsi="Segoe UI" w:cs="Segoe UI"/>
                <w:lang w:val="en-US"/>
              </w:rPr>
              <w:t>Extending the package vignette</w:t>
            </w:r>
          </w:p>
          <w:p w14:paraId="1231F967" w14:textId="51685852" w:rsidR="005F1A76" w:rsidRPr="002C659F" w:rsidRDefault="005F1A76"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w:t>
            </w:r>
            <w:r w:rsidR="00084047">
              <w:rPr>
                <w:rFonts w:ascii="Segoe UI" w:hAnsi="Segoe UI" w:cs="Segoe UI"/>
                <w:lang w:val="en-US"/>
              </w:rPr>
              <w:t>2</w:t>
            </w:r>
            <w:r w:rsidRPr="002C659F">
              <w:rPr>
                <w:rFonts w:ascii="Segoe UI" w:hAnsi="Segoe UI" w:cs="Segoe UI"/>
                <w:lang w:val="en-US"/>
              </w:rPr>
              <w:t>.</w:t>
            </w:r>
            <w:r w:rsidR="00084047">
              <w:rPr>
                <w:rFonts w:ascii="Segoe UI" w:hAnsi="Segoe UI" w:cs="Segoe UI"/>
                <w:lang w:val="en-US"/>
              </w:rPr>
              <w:t>4</w:t>
            </w:r>
            <w:r w:rsidRPr="002C659F">
              <w:rPr>
                <w:rFonts w:ascii="Segoe UI" w:hAnsi="Segoe UI" w:cs="Segoe UI"/>
                <w:lang w:val="en-US"/>
              </w:rPr>
              <w:t>: Recording instructional videos</w:t>
            </w:r>
          </w:p>
          <w:p w14:paraId="0656D1B9" w14:textId="2C934A85" w:rsidR="00012DED" w:rsidRDefault="005F1A76" w:rsidP="00236BC1">
            <w:pPr>
              <w:pStyle w:val="ListParagraph"/>
              <w:numPr>
                <w:ilvl w:val="1"/>
                <w:numId w:val="4"/>
              </w:numPr>
              <w:spacing w:after="0" w:line="240" w:lineRule="auto"/>
              <w:rPr>
                <w:rFonts w:ascii="Segoe UI" w:hAnsi="Segoe UI" w:cs="Segoe UI"/>
                <w:lang w:val="en-US"/>
              </w:rPr>
            </w:pPr>
            <w:r w:rsidRPr="002C659F">
              <w:rPr>
                <w:rFonts w:ascii="Segoe UI" w:hAnsi="Segoe UI" w:cs="Segoe UI"/>
                <w:lang w:val="en-US"/>
              </w:rPr>
              <w:t>D</w:t>
            </w:r>
            <w:r w:rsidR="00084047">
              <w:rPr>
                <w:rFonts w:ascii="Segoe UI" w:hAnsi="Segoe UI" w:cs="Segoe UI"/>
                <w:lang w:val="en-US"/>
              </w:rPr>
              <w:t>2</w:t>
            </w:r>
            <w:r w:rsidRPr="002C659F">
              <w:rPr>
                <w:rFonts w:ascii="Segoe UI" w:hAnsi="Segoe UI" w:cs="Segoe UI"/>
                <w:lang w:val="en-US"/>
              </w:rPr>
              <w:t>.</w:t>
            </w:r>
            <w:r w:rsidR="00084047">
              <w:rPr>
                <w:rFonts w:ascii="Segoe UI" w:hAnsi="Segoe UI" w:cs="Segoe UI"/>
                <w:lang w:val="en-US"/>
              </w:rPr>
              <w:t>5</w:t>
            </w:r>
            <w:r w:rsidRPr="002C659F">
              <w:rPr>
                <w:rFonts w:ascii="Segoe UI" w:hAnsi="Segoe UI" w:cs="Segoe UI"/>
                <w:lang w:val="en-US"/>
              </w:rPr>
              <w:t xml:space="preserve">: Extend CRAN package with function 2 [M2] </w:t>
            </w:r>
          </w:p>
          <w:p w14:paraId="243EB1E7" w14:textId="64E55CDF" w:rsidR="00084047" w:rsidRPr="002C659F" w:rsidRDefault="00084047" w:rsidP="00236BC1">
            <w:pPr>
              <w:pStyle w:val="ListParagraph"/>
              <w:numPr>
                <w:ilvl w:val="1"/>
                <w:numId w:val="4"/>
              </w:numPr>
              <w:spacing w:after="0" w:line="240" w:lineRule="auto"/>
              <w:rPr>
                <w:rFonts w:ascii="Segoe UI" w:hAnsi="Segoe UI" w:cs="Segoe UI"/>
                <w:lang w:val="en-US"/>
              </w:rPr>
            </w:pPr>
            <w:r>
              <w:rPr>
                <w:rFonts w:ascii="Segoe UI" w:hAnsi="Segoe UI" w:cs="Segoe UI"/>
                <w:lang w:val="en-US"/>
              </w:rPr>
              <w:t>D3: Add more deserts for common analyses</w:t>
            </w:r>
          </w:p>
          <w:p w14:paraId="7C89231F" w14:textId="77777777" w:rsidR="00EC35B3" w:rsidRPr="002C659F" w:rsidRDefault="00EC35B3" w:rsidP="00EC35B3">
            <w:pPr>
              <w:pStyle w:val="ListParagraph"/>
              <w:spacing w:after="0" w:line="240" w:lineRule="auto"/>
              <w:ind w:left="1440"/>
              <w:rPr>
                <w:rFonts w:ascii="Segoe UI" w:hAnsi="Segoe UI" w:cs="Segoe UI"/>
                <w:lang w:val="en-US"/>
              </w:rPr>
            </w:pPr>
          </w:p>
          <w:p w14:paraId="16FB1737" w14:textId="4CF2C6B8" w:rsidR="00204A00" w:rsidRPr="002F3DB0" w:rsidRDefault="00012DED" w:rsidP="002F3DB0">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 xml:space="preserve">Relevant: </w:t>
            </w:r>
            <w:r w:rsidR="00204A00">
              <w:rPr>
                <w:rFonts w:ascii="Segoe UI" w:hAnsi="Segoe UI" w:cs="Segoe UI"/>
                <w:lang w:val="en-US"/>
              </w:rPr>
              <w:t xml:space="preserve">Openness in scientific reporting is optimized to the published analyses and evaluations. We go beyond that by advocating a standard </w:t>
            </w:r>
            <w:r w:rsidR="002F3DB0">
              <w:rPr>
                <w:rFonts w:ascii="Segoe UI" w:hAnsi="Segoe UI" w:cs="Segoe UI"/>
                <w:lang w:val="en-US"/>
              </w:rPr>
              <w:t>that considers the whole analytical process and which can</w:t>
            </w:r>
            <w:r w:rsidR="00273101">
              <w:rPr>
                <w:rFonts w:ascii="Segoe UI" w:hAnsi="Segoe UI" w:cs="Segoe UI"/>
                <w:lang w:val="en-US"/>
              </w:rPr>
              <w:t xml:space="preserve"> prevent that </w:t>
            </w:r>
            <w:r w:rsidR="00273101" w:rsidRPr="002C659F">
              <w:rPr>
                <w:rFonts w:ascii="Segoe UI" w:hAnsi="Segoe UI" w:cs="Segoe UI"/>
                <w:lang w:val="en-US"/>
              </w:rPr>
              <w:t xml:space="preserve">the subjectivity of decisions in the evaluation of </w:t>
            </w:r>
            <w:r w:rsidR="00273101">
              <w:rPr>
                <w:rFonts w:ascii="Segoe UI" w:hAnsi="Segoe UI" w:cs="Segoe UI"/>
                <w:lang w:val="en-US"/>
              </w:rPr>
              <w:t>scientific analyses</w:t>
            </w:r>
            <w:r w:rsidR="00273101" w:rsidRPr="002C659F">
              <w:rPr>
                <w:rFonts w:ascii="Segoe UI" w:hAnsi="Segoe UI" w:cs="Segoe UI"/>
                <w:lang w:val="en-US"/>
              </w:rPr>
              <w:t xml:space="preserve"> </w:t>
            </w:r>
            <w:r w:rsidR="002F3DB0">
              <w:rPr>
                <w:rFonts w:ascii="Segoe UI" w:hAnsi="Segoe UI" w:cs="Segoe UI"/>
                <w:lang w:val="en-US"/>
              </w:rPr>
              <w:t>may</w:t>
            </w:r>
            <w:r w:rsidR="00273101" w:rsidRPr="002C659F">
              <w:rPr>
                <w:rFonts w:ascii="Segoe UI" w:hAnsi="Segoe UI" w:cs="Segoe UI"/>
                <w:lang w:val="en-US"/>
              </w:rPr>
              <w:t xml:space="preserve"> go unnoticed. </w:t>
            </w:r>
            <w:r w:rsidR="00273101">
              <w:rPr>
                <w:rFonts w:ascii="Segoe UI" w:hAnsi="Segoe UI" w:cs="Segoe UI"/>
                <w:lang w:val="en-US"/>
              </w:rPr>
              <w:t xml:space="preserve">We aim </w:t>
            </w:r>
            <w:r w:rsidR="002F3DB0">
              <w:rPr>
                <w:rFonts w:ascii="Segoe UI" w:hAnsi="Segoe UI" w:cs="Segoe UI"/>
                <w:lang w:val="en-US"/>
              </w:rPr>
              <w:t xml:space="preserve">to instigate </w:t>
            </w:r>
            <w:r w:rsidR="00273101" w:rsidRPr="002C659F">
              <w:rPr>
                <w:rFonts w:ascii="Segoe UI" w:hAnsi="Segoe UI" w:cs="Segoe UI"/>
                <w:lang w:val="en-US"/>
              </w:rPr>
              <w:t xml:space="preserve">discussion about the transparency and documentation of </w:t>
            </w:r>
            <w:r w:rsidR="002F3DB0">
              <w:rPr>
                <w:rFonts w:ascii="Segoe UI" w:hAnsi="Segoe UI" w:cs="Segoe UI"/>
                <w:lang w:val="en-US"/>
              </w:rPr>
              <w:t>analysis</w:t>
            </w:r>
            <w:r w:rsidR="00273101" w:rsidRPr="002C659F">
              <w:rPr>
                <w:rFonts w:ascii="Segoe UI" w:hAnsi="Segoe UI" w:cs="Segoe UI"/>
                <w:lang w:val="en-US"/>
              </w:rPr>
              <w:t xml:space="preserve"> processes.</w:t>
            </w:r>
            <w:r w:rsidR="002F3DB0" w:rsidRPr="002C659F">
              <w:rPr>
                <w:rFonts w:ascii="Segoe UI" w:hAnsi="Segoe UI" w:cs="Segoe UI"/>
                <w:color w:val="24292F"/>
                <w:shd w:val="clear" w:color="auto" w:fill="FFFFFF"/>
              </w:rPr>
              <w:t xml:space="preserve"> </w:t>
            </w:r>
            <w:r w:rsidR="00273101" w:rsidRPr="002F3DB0">
              <w:rPr>
                <w:rFonts w:ascii="Segoe UI" w:hAnsi="Segoe UI" w:cs="Segoe UI"/>
                <w:lang w:val="en-US"/>
              </w:rPr>
              <w:t xml:space="preserve">We believe that this would fit well into the UU-wide ambitions on remaining a progressive leader in open science.  </w:t>
            </w:r>
          </w:p>
          <w:p w14:paraId="1B783621" w14:textId="5015A768" w:rsidR="00262959" w:rsidRPr="002C659F" w:rsidRDefault="00262959" w:rsidP="00273101">
            <w:pPr>
              <w:pStyle w:val="ListParagraph"/>
              <w:spacing w:after="0" w:line="240" w:lineRule="auto"/>
              <w:rPr>
                <w:rFonts w:ascii="Segoe UI" w:hAnsi="Segoe UI" w:cs="Segoe UI"/>
                <w:lang w:val="en-US"/>
              </w:rPr>
            </w:pPr>
          </w:p>
          <w:p w14:paraId="7C8E86A3" w14:textId="77777777" w:rsidR="00012DED" w:rsidRPr="002C659F" w:rsidRDefault="00012DED" w:rsidP="00236BC1">
            <w:pPr>
              <w:pStyle w:val="ListParagraph"/>
              <w:numPr>
                <w:ilvl w:val="0"/>
                <w:numId w:val="4"/>
              </w:numPr>
              <w:spacing w:after="0" w:line="240" w:lineRule="auto"/>
              <w:rPr>
                <w:rFonts w:ascii="Segoe UI" w:hAnsi="Segoe UI" w:cs="Segoe UI"/>
                <w:lang w:val="en-US"/>
              </w:rPr>
            </w:pPr>
            <w:r w:rsidRPr="002C659F">
              <w:rPr>
                <w:rFonts w:ascii="Segoe UI" w:hAnsi="Segoe UI" w:cs="Segoe UI"/>
                <w:lang w:val="en-US"/>
              </w:rPr>
              <w:t>Timebound: Start and end dates are clear. Open Science Festival or Open Science Community Utrecht presentation proposal as midway point (March/April 2023).</w:t>
            </w:r>
          </w:p>
          <w:p w14:paraId="0919B850" w14:textId="77777777" w:rsidR="00C82A21" w:rsidRPr="002F3DB0" w:rsidRDefault="00C82A21" w:rsidP="002F3DB0">
            <w:pPr>
              <w:spacing w:after="0" w:line="240" w:lineRule="auto"/>
              <w:rPr>
                <w:rFonts w:ascii="Segoe UI" w:hAnsi="Segoe UI" w:cs="Segoe UI"/>
              </w:rPr>
            </w:pPr>
          </w:p>
        </w:tc>
      </w:tr>
    </w:tbl>
    <w:p w14:paraId="3E73C2D7" w14:textId="77777777" w:rsidR="002F3DB0" w:rsidRDefault="002F3DB0" w:rsidP="00E7406A">
      <w:pPr>
        <w:spacing w:after="0" w:line="240" w:lineRule="auto"/>
        <w:rPr>
          <w:rFonts w:ascii="Open Sans" w:hAnsi="Open Sans" w:cs="Open Sans"/>
          <w:b/>
          <w:sz w:val="24"/>
        </w:rPr>
      </w:pPr>
    </w:p>
    <w:p w14:paraId="089773D9" w14:textId="19ADDFEA" w:rsidR="00720133" w:rsidRPr="00F764B5" w:rsidRDefault="00363647" w:rsidP="00E7406A">
      <w:pPr>
        <w:spacing w:after="0" w:line="240" w:lineRule="auto"/>
        <w:rPr>
          <w:rFonts w:ascii="Open Sans" w:hAnsi="Open Sans" w:cs="Open Sans"/>
          <w:b/>
          <w:sz w:val="24"/>
        </w:rPr>
      </w:pPr>
      <w:r w:rsidRPr="00F764B5">
        <w:rPr>
          <w:rFonts w:ascii="Open Sans" w:hAnsi="Open Sans" w:cs="Open Sans"/>
          <w:b/>
          <w:sz w:val="24"/>
        </w:rPr>
        <w:t xml:space="preserve">Please describe the potential for learning and/or development </w:t>
      </w:r>
      <w:r w:rsidR="006E1CB6" w:rsidRPr="00F764B5">
        <w:rPr>
          <w:rFonts w:ascii="Open Sans" w:hAnsi="Open Sans" w:cs="Open Sans"/>
          <w:b/>
          <w:sz w:val="24"/>
        </w:rPr>
        <w:t>for</w:t>
      </w:r>
      <w:r w:rsidRPr="00F764B5">
        <w:rPr>
          <w:rFonts w:ascii="Open Sans" w:hAnsi="Open Sans" w:cs="Open Sans"/>
          <w:b/>
          <w:sz w:val="24"/>
        </w:rPr>
        <w:t xml:space="preserve"> researchers </w:t>
      </w:r>
      <w:r w:rsidR="00720133" w:rsidRPr="00F764B5">
        <w:rPr>
          <w:rFonts w:ascii="Open Sans" w:hAnsi="Open Sans" w:cs="Open Sans"/>
          <w:b/>
          <w:sz w:val="24"/>
        </w:rPr>
        <w:t>(max. 150 words)</w:t>
      </w:r>
      <w:r w:rsidR="00123CE5" w:rsidRPr="00F764B5">
        <w:rPr>
          <w:rFonts w:ascii="Open Sans" w:hAnsi="Open Sans" w:cs="Open Sans"/>
          <w:b/>
          <w:sz w:val="24"/>
        </w:rPr>
        <w:t>:</w:t>
      </w:r>
    </w:p>
    <w:p w14:paraId="3543FAE3"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F764B5" w14:paraId="6ADEE47F"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86AB482" w14:textId="709BA895" w:rsidR="00174D25" w:rsidRDefault="00174D25" w:rsidP="00236BC1">
            <w:pPr>
              <w:pStyle w:val="ListParagraph"/>
              <w:numPr>
                <w:ilvl w:val="0"/>
                <w:numId w:val="4"/>
              </w:numPr>
              <w:spacing w:after="0" w:line="240" w:lineRule="auto"/>
              <w:rPr>
                <w:rFonts w:ascii="Open Sans" w:hAnsi="Open Sans" w:cs="Open Sans"/>
                <w:sz w:val="24"/>
              </w:rPr>
            </w:pPr>
            <w:r>
              <w:rPr>
                <w:rFonts w:ascii="Open Sans" w:hAnsi="Open Sans" w:cs="Open Sans"/>
                <w:sz w:val="24"/>
                <w:lang w:val="en-US"/>
              </w:rPr>
              <w:t xml:space="preserve">Potentially enormous impact that can </w:t>
            </w:r>
            <w:proofErr w:type="spellStart"/>
            <w:r>
              <w:rPr>
                <w:rFonts w:ascii="Open Sans" w:hAnsi="Open Sans" w:cs="Open Sans"/>
                <w:sz w:val="24"/>
                <w:lang w:val="en-US"/>
              </w:rPr>
              <w:t>revolutionalize</w:t>
            </w:r>
            <w:proofErr w:type="spellEnd"/>
            <w:r>
              <w:rPr>
                <w:rFonts w:ascii="Open Sans" w:hAnsi="Open Sans" w:cs="Open Sans"/>
                <w:sz w:val="24"/>
                <w:lang w:val="en-US"/>
              </w:rPr>
              <w:t xml:space="preserve"> the standard of transparent and open scientific reporting in sciences</w:t>
            </w:r>
          </w:p>
          <w:p w14:paraId="53E449B5" w14:textId="02B36D09" w:rsidR="00410F45" w:rsidRDefault="00410F45" w:rsidP="00236BC1">
            <w:pPr>
              <w:pStyle w:val="ListParagraph"/>
              <w:numPr>
                <w:ilvl w:val="0"/>
                <w:numId w:val="4"/>
              </w:numPr>
              <w:spacing w:after="0" w:line="240" w:lineRule="auto"/>
              <w:rPr>
                <w:rFonts w:ascii="Open Sans" w:hAnsi="Open Sans" w:cs="Open Sans"/>
                <w:sz w:val="24"/>
              </w:rPr>
            </w:pPr>
            <w:commentRangeStart w:id="0"/>
            <w:r>
              <w:rPr>
                <w:rFonts w:ascii="Open Sans" w:hAnsi="Open Sans" w:cs="Open Sans"/>
                <w:sz w:val="24"/>
              </w:rPr>
              <w:t xml:space="preserve">Opportunity to develop a FAIR </w:t>
            </w:r>
            <w:proofErr w:type="gramStart"/>
            <w:r>
              <w:rPr>
                <w:rFonts w:ascii="Open Sans" w:hAnsi="Open Sans" w:cs="Open Sans"/>
                <w:sz w:val="24"/>
              </w:rPr>
              <w:t>open source</w:t>
            </w:r>
            <w:proofErr w:type="gramEnd"/>
            <w:r>
              <w:rPr>
                <w:rFonts w:ascii="Open Sans" w:hAnsi="Open Sans" w:cs="Open Sans"/>
                <w:sz w:val="24"/>
              </w:rPr>
              <w:t xml:space="preserve"> software project from scratch (e.g., first version will already have a </w:t>
            </w:r>
            <w:proofErr w:type="spellStart"/>
            <w:r>
              <w:rPr>
                <w:rFonts w:ascii="Open Sans" w:hAnsi="Open Sans" w:cs="Open Sans"/>
                <w:sz w:val="24"/>
              </w:rPr>
              <w:t>Zenodo</w:t>
            </w:r>
            <w:proofErr w:type="spellEnd"/>
            <w:r>
              <w:rPr>
                <w:rFonts w:ascii="Open Sans" w:hAnsi="Open Sans" w:cs="Open Sans"/>
                <w:sz w:val="24"/>
              </w:rPr>
              <w:t xml:space="preserve"> registration).</w:t>
            </w:r>
          </w:p>
          <w:p w14:paraId="77EC86AF" w14:textId="77777777" w:rsidR="00410F45" w:rsidRDefault="00410F45" w:rsidP="00236BC1">
            <w:pPr>
              <w:pStyle w:val="ListParagraph"/>
              <w:numPr>
                <w:ilvl w:val="0"/>
                <w:numId w:val="4"/>
              </w:numPr>
              <w:spacing w:after="0" w:line="240" w:lineRule="auto"/>
              <w:rPr>
                <w:rFonts w:ascii="Open Sans" w:hAnsi="Open Sans" w:cs="Open Sans"/>
                <w:sz w:val="24"/>
              </w:rPr>
            </w:pPr>
            <w:r>
              <w:rPr>
                <w:rFonts w:ascii="Open Sans" w:hAnsi="Open Sans" w:cs="Open Sans"/>
                <w:sz w:val="24"/>
              </w:rPr>
              <w:t>Opportunity to practice the guidance/supervision of a student-assistant in open science principles.</w:t>
            </w:r>
          </w:p>
          <w:p w14:paraId="2CB5FDF7" w14:textId="77777777" w:rsidR="00752EE3" w:rsidRDefault="00410F45" w:rsidP="00236BC1">
            <w:pPr>
              <w:pStyle w:val="ListParagraph"/>
              <w:numPr>
                <w:ilvl w:val="0"/>
                <w:numId w:val="4"/>
              </w:numPr>
              <w:spacing w:after="0" w:line="240" w:lineRule="auto"/>
              <w:rPr>
                <w:rFonts w:ascii="Open Sans" w:hAnsi="Open Sans" w:cs="Open Sans"/>
                <w:sz w:val="24"/>
              </w:rPr>
            </w:pPr>
            <w:r>
              <w:rPr>
                <w:rFonts w:ascii="Open Sans" w:hAnsi="Open Sans" w:cs="Open Sans"/>
                <w:sz w:val="24"/>
              </w:rPr>
              <w:t>This project may become a showcase to encourage colleagues/applied researchers to use open science principles?</w:t>
            </w:r>
          </w:p>
          <w:p w14:paraId="70F1673A" w14:textId="77777777" w:rsidR="00AF3E1A" w:rsidRDefault="00AF3E1A" w:rsidP="00236BC1">
            <w:pPr>
              <w:pStyle w:val="ListParagraph"/>
              <w:numPr>
                <w:ilvl w:val="0"/>
                <w:numId w:val="4"/>
              </w:numPr>
              <w:spacing w:after="0" w:line="240" w:lineRule="auto"/>
              <w:rPr>
                <w:rFonts w:ascii="Open Sans" w:hAnsi="Open Sans" w:cs="Open Sans"/>
                <w:sz w:val="24"/>
                <w:lang w:val="en-US"/>
              </w:rPr>
            </w:pPr>
            <w:r>
              <w:rPr>
                <w:rFonts w:ascii="Open Sans" w:hAnsi="Open Sans" w:cs="Open Sans"/>
                <w:sz w:val="24"/>
                <w:lang w:val="en-US"/>
              </w:rPr>
              <w:t xml:space="preserve">Will prevent that the subjectivity of decisions in the evaluation of the analytical process may go unnoticed. </w:t>
            </w:r>
          </w:p>
          <w:p w14:paraId="781209B0" w14:textId="77777777" w:rsidR="00236BC1" w:rsidRPr="004768EC" w:rsidRDefault="00236BC1" w:rsidP="00236BC1">
            <w:pPr>
              <w:pStyle w:val="ListParagraph"/>
              <w:numPr>
                <w:ilvl w:val="0"/>
                <w:numId w:val="4"/>
              </w:numPr>
              <w:spacing w:after="0" w:line="240" w:lineRule="auto"/>
              <w:rPr>
                <w:rFonts w:ascii="Segoe UI" w:hAnsi="Segoe UI" w:cs="Segoe UI"/>
                <w:color w:val="24292F"/>
                <w:shd w:val="clear" w:color="auto" w:fill="FFFFFF"/>
              </w:rPr>
            </w:pPr>
            <w:r>
              <w:rPr>
                <w:rFonts w:ascii="Segoe UI" w:hAnsi="Segoe UI" w:cs="Segoe UI"/>
                <w:color w:val="24292F"/>
                <w:shd w:val="clear" w:color="auto" w:fill="FFFFFF"/>
              </w:rPr>
              <w:t>The {</w:t>
            </w:r>
            <w:proofErr w:type="spellStart"/>
            <w:r>
              <w:rPr>
                <w:rFonts w:ascii="Segoe UI" w:hAnsi="Segoe UI" w:cs="Segoe UI"/>
                <w:color w:val="24292F"/>
                <w:shd w:val="clear" w:color="auto" w:fill="FFFFFF"/>
              </w:rPr>
              <w:t>supplementr</w:t>
            </w:r>
            <w:proofErr w:type="spellEnd"/>
            <w:r>
              <w:rPr>
                <w:rFonts w:ascii="Segoe UI" w:hAnsi="Segoe UI" w:cs="Segoe UI"/>
                <w:color w:val="24292F"/>
                <w:shd w:val="clear" w:color="auto" w:fill="FFFFFF"/>
              </w:rPr>
              <w:t xml:space="preserve">} package will work seamlessly with the </w:t>
            </w:r>
            <w:proofErr w:type="gramStart"/>
            <w:r>
              <w:rPr>
                <w:rFonts w:ascii="Segoe UI" w:hAnsi="Segoe UI" w:cs="Segoe UI"/>
                <w:color w:val="24292F"/>
                <w:shd w:val="clear" w:color="auto" w:fill="FFFFFF"/>
              </w:rPr>
              <w:t>widely-used</w:t>
            </w:r>
            <w:proofErr w:type="gramEnd"/>
            <w:r>
              <w:rPr>
                <w:rFonts w:ascii="Segoe UI" w:hAnsi="Segoe UI" w:cs="Segoe UI"/>
                <w:color w:val="24292F"/>
                <w:shd w:val="clear" w:color="auto" w:fill="FFFFFF"/>
              </w:rPr>
              <w:t xml:space="preserve"> imputation package {mice}. For applied researchers, the {</w:t>
            </w:r>
            <w:proofErr w:type="spellStart"/>
            <w:r>
              <w:rPr>
                <w:rFonts w:ascii="Segoe UI" w:hAnsi="Segoe UI" w:cs="Segoe UI"/>
                <w:color w:val="24292F"/>
                <w:shd w:val="clear" w:color="auto" w:fill="FFFFFF"/>
              </w:rPr>
              <w:t>supplementr</w:t>
            </w:r>
            <w:proofErr w:type="spellEnd"/>
            <w:r>
              <w:rPr>
                <w:rFonts w:ascii="Segoe UI" w:hAnsi="Segoe UI" w:cs="Segoe UI"/>
                <w:color w:val="24292F"/>
                <w:shd w:val="clear" w:color="auto" w:fill="FFFFFF"/>
              </w:rPr>
              <w:t>} package may ultimately function like a consultation with a statistician.</w:t>
            </w:r>
            <w:commentRangeEnd w:id="0"/>
            <w:r w:rsidR="00084047">
              <w:rPr>
                <w:rStyle w:val="CommentReference"/>
              </w:rPr>
              <w:commentReference w:id="0"/>
            </w:r>
          </w:p>
          <w:p w14:paraId="5F7D742E" w14:textId="1E9F464E" w:rsidR="00236BC1" w:rsidRPr="00AF3E1A" w:rsidRDefault="00236BC1" w:rsidP="00174D25">
            <w:pPr>
              <w:pStyle w:val="ListParagraph"/>
              <w:spacing w:after="0" w:line="240" w:lineRule="auto"/>
              <w:rPr>
                <w:rFonts w:ascii="Open Sans" w:hAnsi="Open Sans" w:cs="Open Sans"/>
                <w:sz w:val="24"/>
                <w:lang w:val="en-US"/>
              </w:rPr>
            </w:pPr>
          </w:p>
        </w:tc>
      </w:tr>
    </w:tbl>
    <w:p w14:paraId="03F0C989" w14:textId="77777777" w:rsidR="008A4A35" w:rsidRPr="00F764B5" w:rsidRDefault="008A4A35" w:rsidP="00E7406A">
      <w:pPr>
        <w:spacing w:after="0" w:line="240" w:lineRule="auto"/>
        <w:rPr>
          <w:rFonts w:ascii="Open Sans" w:hAnsi="Open Sans" w:cs="Open Sans"/>
          <w:sz w:val="24"/>
        </w:rPr>
      </w:pPr>
    </w:p>
    <w:p w14:paraId="477047BD" w14:textId="14F77CA9" w:rsidR="00720133" w:rsidRPr="00F764B5" w:rsidRDefault="0057639E" w:rsidP="00E7406A">
      <w:pPr>
        <w:spacing w:after="0" w:line="240" w:lineRule="auto"/>
        <w:rPr>
          <w:rFonts w:ascii="Open Sans" w:hAnsi="Open Sans" w:cs="Open Sans"/>
          <w:b/>
          <w:sz w:val="24"/>
        </w:rPr>
      </w:pPr>
      <w:r w:rsidRPr="00F764B5">
        <w:rPr>
          <w:rFonts w:ascii="Open Sans" w:hAnsi="Open Sans" w:cs="Open Sans"/>
          <w:b/>
          <w:sz w:val="24"/>
        </w:rPr>
        <w:t xml:space="preserve">Please detail the amount </w:t>
      </w:r>
      <w:r w:rsidR="00FF2A74" w:rsidRPr="00F764B5">
        <w:rPr>
          <w:rFonts w:ascii="Open Sans" w:hAnsi="Open Sans" w:cs="Open Sans"/>
          <w:b/>
          <w:sz w:val="24"/>
        </w:rPr>
        <w:t>of funding applied for</w:t>
      </w:r>
      <w:r w:rsidR="00C82A21" w:rsidRPr="00F764B5">
        <w:rPr>
          <w:rFonts w:ascii="Open Sans" w:hAnsi="Open Sans" w:cs="Open Sans"/>
          <w:b/>
          <w:sz w:val="24"/>
        </w:rPr>
        <w:t xml:space="preserve"> and </w:t>
      </w:r>
      <w:r w:rsidR="00720133" w:rsidRPr="00F764B5">
        <w:rPr>
          <w:rFonts w:ascii="Open Sans" w:hAnsi="Open Sans" w:cs="Open Sans"/>
          <w:b/>
          <w:sz w:val="24"/>
        </w:rPr>
        <w:t>justify the costs requested</w:t>
      </w:r>
      <w:r w:rsidR="00123CE5" w:rsidRPr="00F764B5">
        <w:rPr>
          <w:rFonts w:ascii="Open Sans" w:hAnsi="Open Sans" w:cs="Open Sans"/>
          <w:b/>
          <w:sz w:val="24"/>
        </w:rPr>
        <w:t>:</w:t>
      </w:r>
      <w:r w:rsidR="008A4A35" w:rsidRPr="00F764B5">
        <w:rPr>
          <w:rFonts w:ascii="Open Sans" w:hAnsi="Open Sans" w:cs="Open Sans"/>
          <w:b/>
          <w:sz w:val="24"/>
        </w:rPr>
        <w:t xml:space="preserve"> </w:t>
      </w:r>
    </w:p>
    <w:p w14:paraId="397CF5A0" w14:textId="77777777" w:rsidR="004D24BE" w:rsidRPr="00F764B5" w:rsidRDefault="004D24BE" w:rsidP="00E7406A">
      <w:pPr>
        <w:spacing w:after="0" w:line="240" w:lineRule="auto"/>
        <w:rPr>
          <w:rFonts w:ascii="Open Sans" w:hAnsi="Open Sans" w:cs="Open Sans"/>
          <w:b/>
          <w:sz w:val="24"/>
        </w:rPr>
      </w:pPr>
    </w:p>
    <w:tbl>
      <w:tblPr>
        <w:tblW w:w="9162" w:type="dxa"/>
        <w:tblInd w:w="18" w:type="dxa"/>
        <w:tblLayout w:type="fixed"/>
        <w:tblLook w:val="0000" w:firstRow="0" w:lastRow="0" w:firstColumn="0" w:lastColumn="0" w:noHBand="0" w:noVBand="0"/>
      </w:tblPr>
      <w:tblGrid>
        <w:gridCol w:w="9162"/>
      </w:tblGrid>
      <w:tr w:rsidR="008A4A35" w:rsidRPr="00084047" w14:paraId="6139D5F9" w14:textId="77777777" w:rsidTr="00105189">
        <w:trPr>
          <w:cantSplit/>
          <w:trHeight w:val="924"/>
        </w:trPr>
        <w:tc>
          <w:tcPr>
            <w:tcW w:w="9162" w:type="dxa"/>
            <w:tcBorders>
              <w:top w:val="single" w:sz="4" w:space="0" w:color="auto"/>
              <w:left w:val="single" w:sz="4" w:space="0" w:color="auto"/>
              <w:bottom w:val="single" w:sz="4" w:space="0" w:color="auto"/>
              <w:right w:val="single" w:sz="4" w:space="0" w:color="auto"/>
            </w:tcBorders>
          </w:tcPr>
          <w:p w14:paraId="3C93BEAA" w14:textId="2C447786" w:rsidR="00174D25" w:rsidRDefault="00174D25" w:rsidP="002F3DB0">
            <w:pPr>
              <w:spacing w:after="0" w:line="240" w:lineRule="auto"/>
              <w:rPr>
                <w:rFonts w:ascii="Open Sans" w:hAnsi="Open Sans" w:cs="Open Sans"/>
                <w:sz w:val="24"/>
                <w:lang w:val="en-US"/>
              </w:rPr>
            </w:pPr>
            <w:r>
              <w:rPr>
                <w:rFonts w:ascii="Open Sans" w:hAnsi="Open Sans" w:cs="Open Sans"/>
                <w:sz w:val="24"/>
                <w:lang w:val="en-US"/>
              </w:rPr>
              <w:t>The total budget requested is €15.000, which would facilitate</w:t>
            </w:r>
          </w:p>
          <w:p w14:paraId="59AA1D3B" w14:textId="77777777" w:rsidR="00174D25" w:rsidRDefault="00174D25" w:rsidP="002F3DB0">
            <w:pPr>
              <w:spacing w:after="0" w:line="240" w:lineRule="auto"/>
              <w:rPr>
                <w:rFonts w:ascii="Open Sans" w:hAnsi="Open Sans" w:cs="Open Sans"/>
                <w:sz w:val="24"/>
                <w:lang w:val="en-US"/>
              </w:rPr>
            </w:pPr>
          </w:p>
          <w:p w14:paraId="22427CEC" w14:textId="0D6025B8" w:rsidR="00C82A21" w:rsidRPr="00084047" w:rsidRDefault="00084047" w:rsidP="002F3DB0">
            <w:pPr>
              <w:spacing w:after="0" w:line="240" w:lineRule="auto"/>
              <w:rPr>
                <w:rFonts w:ascii="Open Sans" w:hAnsi="Open Sans" w:cs="Open Sans"/>
                <w:sz w:val="24"/>
                <w:lang w:val="en-US"/>
              </w:rPr>
            </w:pPr>
            <w:r w:rsidRPr="00084047">
              <w:rPr>
                <w:rFonts w:ascii="Open Sans" w:hAnsi="Open Sans" w:cs="Open Sans"/>
                <w:sz w:val="24"/>
                <w:lang w:val="en-US"/>
              </w:rPr>
              <w:t xml:space="preserve">70h - </w:t>
            </w:r>
            <w:proofErr w:type="spellStart"/>
            <w:r w:rsidRPr="00084047">
              <w:rPr>
                <w:rFonts w:ascii="Open Sans" w:hAnsi="Open Sans" w:cs="Open Sans"/>
                <w:sz w:val="24"/>
                <w:lang w:val="en-US"/>
              </w:rPr>
              <w:t>Gerko</w:t>
            </w:r>
            <w:proofErr w:type="spellEnd"/>
            <w:r w:rsidRPr="00084047">
              <w:rPr>
                <w:rFonts w:ascii="Open Sans" w:hAnsi="Open Sans" w:cs="Open Sans"/>
                <w:sz w:val="24"/>
                <w:lang w:val="en-US"/>
              </w:rPr>
              <w:t xml:space="preserve"> </w:t>
            </w:r>
            <w:proofErr w:type="spellStart"/>
            <w:r w:rsidRPr="00084047">
              <w:rPr>
                <w:rFonts w:ascii="Open Sans" w:hAnsi="Open Sans" w:cs="Open Sans"/>
                <w:sz w:val="24"/>
                <w:lang w:val="en-US"/>
              </w:rPr>
              <w:t>Vink</w:t>
            </w:r>
            <w:proofErr w:type="spellEnd"/>
            <w:r w:rsidR="00F92FC0">
              <w:rPr>
                <w:rFonts w:ascii="Open Sans" w:hAnsi="Open Sans" w:cs="Open Sans"/>
                <w:sz w:val="24"/>
                <w:lang w:val="en-US"/>
              </w:rPr>
              <w:t xml:space="preserve"> </w:t>
            </w:r>
          </w:p>
          <w:p w14:paraId="0EB79A85" w14:textId="2C8D9B6A" w:rsidR="00084047" w:rsidRPr="00084047" w:rsidRDefault="00084047" w:rsidP="002F3DB0">
            <w:pPr>
              <w:spacing w:after="0" w:line="240" w:lineRule="auto"/>
              <w:rPr>
                <w:rFonts w:ascii="Open Sans" w:hAnsi="Open Sans" w:cs="Open Sans"/>
                <w:sz w:val="24"/>
                <w:lang w:val="en-US"/>
              </w:rPr>
            </w:pPr>
            <w:r w:rsidRPr="00084047">
              <w:rPr>
                <w:rFonts w:ascii="Open Sans" w:hAnsi="Open Sans" w:cs="Open Sans"/>
                <w:sz w:val="24"/>
                <w:lang w:val="en-US"/>
              </w:rPr>
              <w:t xml:space="preserve">70h - Hanne </w:t>
            </w:r>
            <w:proofErr w:type="spellStart"/>
            <w:r w:rsidRPr="00084047">
              <w:rPr>
                <w:rFonts w:ascii="Open Sans" w:hAnsi="Open Sans" w:cs="Open Sans"/>
                <w:sz w:val="24"/>
                <w:lang w:val="en-US"/>
              </w:rPr>
              <w:t>Oberman</w:t>
            </w:r>
            <w:proofErr w:type="spellEnd"/>
            <w:r w:rsidR="00F92FC0">
              <w:rPr>
                <w:rFonts w:ascii="Open Sans" w:hAnsi="Open Sans" w:cs="Open Sans"/>
                <w:sz w:val="24"/>
                <w:lang w:val="en-US"/>
              </w:rPr>
              <w:t xml:space="preserve"> </w:t>
            </w:r>
          </w:p>
          <w:p w14:paraId="3895E136" w14:textId="24CF6929" w:rsidR="00084047" w:rsidRDefault="00F92FC0" w:rsidP="002F3DB0">
            <w:pPr>
              <w:spacing w:after="0" w:line="240" w:lineRule="auto"/>
              <w:rPr>
                <w:rFonts w:ascii="Open Sans" w:hAnsi="Open Sans" w:cs="Open Sans"/>
                <w:sz w:val="24"/>
                <w:lang w:val="en-US"/>
              </w:rPr>
            </w:pPr>
            <w:r>
              <w:rPr>
                <w:rFonts w:ascii="Open Sans" w:hAnsi="Open Sans" w:cs="Open Sans"/>
                <w:sz w:val="24"/>
                <w:lang w:val="en-US"/>
              </w:rPr>
              <w:t>300h – Student Assistant</w:t>
            </w:r>
            <w:r w:rsidR="00174D25">
              <w:rPr>
                <w:rFonts w:ascii="Open Sans" w:hAnsi="Open Sans" w:cs="Open Sans"/>
                <w:sz w:val="24"/>
                <w:lang w:val="en-US"/>
              </w:rPr>
              <w:t xml:space="preserve"> capacity for</w:t>
            </w:r>
            <w:r>
              <w:rPr>
                <w:rFonts w:ascii="Open Sans" w:hAnsi="Open Sans" w:cs="Open Sans"/>
                <w:sz w:val="24"/>
                <w:lang w:val="en-US"/>
              </w:rPr>
              <w:t xml:space="preserve"> </w:t>
            </w:r>
            <w:r w:rsidR="00174D25">
              <w:rPr>
                <w:rFonts w:ascii="Open Sans" w:hAnsi="Open Sans" w:cs="Open Sans"/>
                <w:sz w:val="24"/>
                <w:lang w:val="en-US"/>
              </w:rPr>
              <w:t>8h/</w:t>
            </w:r>
            <w:proofErr w:type="spellStart"/>
            <w:r w:rsidR="00174D25">
              <w:rPr>
                <w:rFonts w:ascii="Open Sans" w:hAnsi="Open Sans" w:cs="Open Sans"/>
                <w:sz w:val="24"/>
                <w:lang w:val="en-US"/>
              </w:rPr>
              <w:t>wk</w:t>
            </w:r>
            <w:proofErr w:type="spellEnd"/>
            <w:r w:rsidR="00174D25">
              <w:rPr>
                <w:rFonts w:ascii="Open Sans" w:hAnsi="Open Sans" w:cs="Open Sans"/>
                <w:sz w:val="24"/>
                <w:lang w:val="en-US"/>
              </w:rPr>
              <w:t xml:space="preserve"> for 40 weeks</w:t>
            </w:r>
            <w:r>
              <w:rPr>
                <w:rFonts w:ascii="Open Sans" w:hAnsi="Open Sans" w:cs="Open Sans"/>
                <w:sz w:val="24"/>
                <w:lang w:val="en-US"/>
              </w:rPr>
              <w:t xml:space="preserve">. </w:t>
            </w:r>
          </w:p>
          <w:p w14:paraId="01B4EB65" w14:textId="77777777" w:rsidR="001F23CB" w:rsidRDefault="001F23CB" w:rsidP="002F3DB0">
            <w:pPr>
              <w:spacing w:after="0" w:line="240" w:lineRule="auto"/>
              <w:rPr>
                <w:rFonts w:ascii="Open Sans" w:hAnsi="Open Sans" w:cs="Open Sans"/>
                <w:sz w:val="24"/>
                <w:lang w:val="en-US"/>
              </w:rPr>
            </w:pPr>
          </w:p>
          <w:p w14:paraId="5F16C04B" w14:textId="41EFF641" w:rsidR="001F23CB" w:rsidRDefault="001F23CB" w:rsidP="002F3DB0">
            <w:pPr>
              <w:spacing w:after="0" w:line="240" w:lineRule="auto"/>
              <w:rPr>
                <w:rFonts w:ascii="Open Sans" w:hAnsi="Open Sans" w:cs="Open Sans"/>
                <w:sz w:val="24"/>
                <w:lang w:val="en-US"/>
              </w:rPr>
            </w:pPr>
            <w:r>
              <w:rPr>
                <w:rFonts w:ascii="Open Sans" w:hAnsi="Open Sans" w:cs="Open Sans"/>
                <w:sz w:val="24"/>
                <w:lang w:val="en-US"/>
              </w:rPr>
              <w:t xml:space="preserve">GV will act as project leader, package </w:t>
            </w:r>
            <w:r w:rsidR="000E1054">
              <w:rPr>
                <w:rFonts w:ascii="Open Sans" w:hAnsi="Open Sans" w:cs="Open Sans"/>
                <w:sz w:val="24"/>
                <w:lang w:val="en-US"/>
              </w:rPr>
              <w:t xml:space="preserve">and website </w:t>
            </w:r>
            <w:r>
              <w:rPr>
                <w:rFonts w:ascii="Open Sans" w:hAnsi="Open Sans" w:cs="Open Sans"/>
                <w:sz w:val="24"/>
                <w:lang w:val="en-US"/>
              </w:rPr>
              <w:t>maintainer and will actively reach out to other package developers and maintainers to disseminate and advocate the use of &lt;desserts&gt; in analysis pipelines. HO will act as programming lead and core developer</w:t>
            </w:r>
            <w:r w:rsidR="00174D25">
              <w:rPr>
                <w:rFonts w:ascii="Open Sans" w:hAnsi="Open Sans" w:cs="Open Sans"/>
                <w:sz w:val="24"/>
                <w:lang w:val="en-US"/>
              </w:rPr>
              <w:t xml:space="preserve">. </w:t>
            </w:r>
            <w:r>
              <w:rPr>
                <w:rFonts w:ascii="Open Sans" w:hAnsi="Open Sans" w:cs="Open Sans"/>
                <w:sz w:val="24"/>
                <w:lang w:val="en-US"/>
              </w:rPr>
              <w:t xml:space="preserve">GV </w:t>
            </w:r>
            <w:r w:rsidR="00174D25">
              <w:rPr>
                <w:rFonts w:ascii="Open Sans" w:hAnsi="Open Sans" w:cs="Open Sans"/>
                <w:sz w:val="24"/>
                <w:lang w:val="en-US"/>
              </w:rPr>
              <w:t>and HO will create and streamline documentation and invite other developers to contribute their &lt;dessert&gt; functions.  GV, HO and SA’s will work together on deliverables 1 and 2. SA’s will work on deliverable 3 under supervision of HO and GV. Weekly meetings will be held with GV, HO and SA’s</w:t>
            </w:r>
          </w:p>
          <w:p w14:paraId="43063C08" w14:textId="4F8FEA27" w:rsidR="001F23CB" w:rsidRPr="00084047" w:rsidRDefault="001F23CB" w:rsidP="00174D25">
            <w:pPr>
              <w:spacing w:after="0" w:line="240" w:lineRule="auto"/>
              <w:rPr>
                <w:rFonts w:ascii="Open Sans" w:hAnsi="Open Sans" w:cs="Open Sans"/>
                <w:sz w:val="24"/>
                <w:lang w:val="en-US"/>
              </w:rPr>
            </w:pPr>
          </w:p>
        </w:tc>
      </w:tr>
    </w:tbl>
    <w:p w14:paraId="02D28DD9" w14:textId="77777777" w:rsidR="00720133" w:rsidRPr="00084047" w:rsidRDefault="00720133" w:rsidP="00E7406A">
      <w:pPr>
        <w:spacing w:after="0" w:line="240" w:lineRule="auto"/>
        <w:rPr>
          <w:rFonts w:ascii="Open Sans" w:hAnsi="Open Sans" w:cs="Open Sans"/>
          <w:sz w:val="24"/>
          <w:lang w:val="en-US"/>
        </w:rPr>
      </w:pPr>
    </w:p>
    <w:p w14:paraId="62986FE2" w14:textId="7D5BC1D4" w:rsidR="007A693C" w:rsidRPr="00F764B5" w:rsidRDefault="00720133" w:rsidP="00E7406A">
      <w:pPr>
        <w:spacing w:after="0" w:line="240" w:lineRule="auto"/>
        <w:rPr>
          <w:rFonts w:ascii="Open Sans" w:hAnsi="Open Sans" w:cs="Open Sans"/>
          <w:sz w:val="24"/>
        </w:rPr>
      </w:pPr>
      <w:r w:rsidRPr="00F764B5">
        <w:rPr>
          <w:rFonts w:ascii="Open Sans" w:hAnsi="Open Sans" w:cs="Open Sans"/>
          <w:b/>
          <w:sz w:val="24"/>
        </w:rPr>
        <w:t xml:space="preserve">Please send </w:t>
      </w:r>
      <w:r w:rsidR="006A42D5" w:rsidRPr="00F764B5">
        <w:rPr>
          <w:rFonts w:ascii="Open Sans" w:hAnsi="Open Sans" w:cs="Open Sans"/>
          <w:b/>
          <w:sz w:val="24"/>
        </w:rPr>
        <w:t xml:space="preserve">the </w:t>
      </w:r>
      <w:r w:rsidRPr="00F764B5">
        <w:rPr>
          <w:rFonts w:ascii="Open Sans" w:hAnsi="Open Sans" w:cs="Open Sans"/>
          <w:b/>
          <w:sz w:val="24"/>
        </w:rPr>
        <w:t xml:space="preserve">completed application form to </w:t>
      </w:r>
      <w:hyperlink r:id="rId19" w:history="1">
        <w:r w:rsidR="00D31D70" w:rsidRPr="00F764B5">
          <w:rPr>
            <w:rStyle w:val="Hyperlink"/>
            <w:rFonts w:ascii="Open Sans" w:hAnsi="Open Sans" w:cs="Open Sans"/>
            <w:b/>
            <w:sz w:val="24"/>
          </w:rPr>
          <w:t>openscience@uu.nl</w:t>
        </w:r>
      </w:hyperlink>
      <w:r w:rsidRPr="00F764B5">
        <w:rPr>
          <w:rFonts w:ascii="Open Sans" w:hAnsi="Open Sans" w:cs="Open Sans"/>
          <w:b/>
          <w:sz w:val="24"/>
        </w:rPr>
        <w:t xml:space="preserve"> </w:t>
      </w:r>
      <w:r w:rsidR="00FF2A74" w:rsidRPr="00F764B5">
        <w:rPr>
          <w:rFonts w:ascii="Open Sans" w:hAnsi="Open Sans" w:cs="Open Sans"/>
          <w:b/>
          <w:sz w:val="24"/>
        </w:rPr>
        <w:t xml:space="preserve">by </w:t>
      </w:r>
      <w:r w:rsidR="002F4E80" w:rsidRPr="00F764B5">
        <w:rPr>
          <w:rFonts w:ascii="Open Sans" w:hAnsi="Open Sans" w:cs="Open Sans"/>
          <w:b/>
          <w:sz w:val="24"/>
        </w:rPr>
        <w:t>20</w:t>
      </w:r>
      <w:r w:rsidR="00DF5B9F" w:rsidRPr="00F764B5">
        <w:rPr>
          <w:rFonts w:ascii="Open Sans" w:hAnsi="Open Sans" w:cs="Open Sans"/>
          <w:b/>
          <w:sz w:val="24"/>
        </w:rPr>
        <w:t xml:space="preserve"> </w:t>
      </w:r>
      <w:r w:rsidR="002F4E80" w:rsidRPr="00F764B5">
        <w:rPr>
          <w:rFonts w:ascii="Open Sans" w:hAnsi="Open Sans" w:cs="Open Sans"/>
          <w:b/>
          <w:sz w:val="24"/>
        </w:rPr>
        <w:t>May</w:t>
      </w:r>
      <w:r w:rsidR="00D31D70" w:rsidRPr="00F764B5">
        <w:rPr>
          <w:rFonts w:ascii="Open Sans" w:hAnsi="Open Sans" w:cs="Open Sans"/>
          <w:b/>
          <w:sz w:val="24"/>
        </w:rPr>
        <w:t xml:space="preserve"> 202</w:t>
      </w:r>
      <w:r w:rsidR="002F4E80" w:rsidRPr="00F764B5">
        <w:rPr>
          <w:rFonts w:ascii="Open Sans" w:hAnsi="Open Sans" w:cs="Open Sans"/>
          <w:b/>
          <w:sz w:val="24"/>
        </w:rPr>
        <w:t>2</w:t>
      </w:r>
      <w:r w:rsidR="002128CE" w:rsidRPr="00F764B5">
        <w:rPr>
          <w:rFonts w:ascii="Open Sans" w:hAnsi="Open Sans" w:cs="Open Sans"/>
          <w:b/>
          <w:sz w:val="24"/>
        </w:rPr>
        <w:t>.</w:t>
      </w:r>
    </w:p>
    <w:sectPr w:rsidR="007A693C" w:rsidRPr="00F764B5" w:rsidSect="00B3171A">
      <w:headerReference w:type="default" r:id="rId20"/>
      <w:pgSz w:w="11906" w:h="16838"/>
      <w:pgMar w:top="1985"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65C6B28C" w14:textId="77777777" w:rsidR="00084047" w:rsidRDefault="00084047" w:rsidP="009442E5">
      <w:r>
        <w:rPr>
          <w:rStyle w:val="CommentReference"/>
        </w:rPr>
        <w:annotationRef/>
      </w:r>
      <w:r>
        <w:rPr>
          <w:sz w:val="20"/>
          <w:szCs w:val="20"/>
        </w:rPr>
        <w:t>Wil jij hier een tekst maken?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C6B2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C6B28C" w16cid:durableId="262FA5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C630D" w14:textId="77777777" w:rsidR="00280E42" w:rsidRDefault="00280E42" w:rsidP="00AE0CD2">
      <w:pPr>
        <w:spacing w:after="0" w:line="240" w:lineRule="auto"/>
      </w:pPr>
      <w:r>
        <w:separator/>
      </w:r>
    </w:p>
  </w:endnote>
  <w:endnote w:type="continuationSeparator" w:id="0">
    <w:p w14:paraId="7D7A7E76" w14:textId="77777777" w:rsidR="00280E42" w:rsidRDefault="00280E42" w:rsidP="00AE0CD2">
      <w:pPr>
        <w:spacing w:after="0" w:line="240" w:lineRule="auto"/>
      </w:pPr>
      <w:r>
        <w:continuationSeparator/>
      </w:r>
    </w:p>
  </w:endnote>
  <w:endnote w:type="continuationNotice" w:id="1">
    <w:p w14:paraId="7A679997" w14:textId="77777777" w:rsidR="00280E42" w:rsidRDefault="00280E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altName w:val="system-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7B0ED" w14:textId="77777777" w:rsidR="00280E42" w:rsidRDefault="00280E42" w:rsidP="00AE0CD2">
      <w:pPr>
        <w:spacing w:after="0" w:line="240" w:lineRule="auto"/>
      </w:pPr>
      <w:r>
        <w:separator/>
      </w:r>
    </w:p>
  </w:footnote>
  <w:footnote w:type="continuationSeparator" w:id="0">
    <w:p w14:paraId="5F7D34D0" w14:textId="77777777" w:rsidR="00280E42" w:rsidRDefault="00280E42" w:rsidP="00AE0CD2">
      <w:pPr>
        <w:spacing w:after="0" w:line="240" w:lineRule="auto"/>
      </w:pPr>
      <w:r>
        <w:continuationSeparator/>
      </w:r>
    </w:p>
  </w:footnote>
  <w:footnote w:type="continuationNotice" w:id="1">
    <w:p w14:paraId="3955D166" w14:textId="77777777" w:rsidR="00280E42" w:rsidRDefault="00280E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68CC" w14:textId="77777777" w:rsidR="00AE0CD2" w:rsidRDefault="00AE0CD2">
    <w:pPr>
      <w:pStyle w:val="Header"/>
    </w:pPr>
    <w:r w:rsidRPr="007F459D">
      <w:rPr>
        <w:rFonts w:ascii="Calibri" w:hAnsi="Calibri"/>
        <w:noProof/>
        <w:sz w:val="24"/>
        <w:szCs w:val="24"/>
        <w:lang w:val="nl-NL" w:eastAsia="nl-NL"/>
      </w:rPr>
      <w:drawing>
        <wp:anchor distT="57150" distB="57150" distL="57150" distR="57150" simplePos="0" relativeHeight="251658240" behindDoc="1" locked="0" layoutInCell="1" allowOverlap="1" wp14:anchorId="1D71A316" wp14:editId="2B8A4F7F">
          <wp:simplePos x="0" y="0"/>
          <wp:positionH relativeFrom="page">
            <wp:posOffset>337784</wp:posOffset>
          </wp:positionH>
          <wp:positionV relativeFrom="page">
            <wp:posOffset>147705</wp:posOffset>
          </wp:positionV>
          <wp:extent cx="3810881" cy="1442955"/>
          <wp:effectExtent l="0" t="0" r="0" b="5080"/>
          <wp:wrapNone/>
          <wp:docPr id="1" name="officeArt object" descr="/Users/emy/Documents/werk  emy 2012/DCM/in bewerking/Office-templates/LOGO_UU_import/UU_logo(600).jpg"/>
          <wp:cNvGraphicFramePr/>
          <a:graphic xmlns:a="http://schemas.openxmlformats.org/drawingml/2006/main">
            <a:graphicData uri="http://schemas.openxmlformats.org/drawingml/2006/picture">
              <pic:pic xmlns:pic="http://schemas.openxmlformats.org/drawingml/2006/picture">
                <pic:nvPicPr>
                  <pic:cNvPr id="1073741825" name="image1.jpeg" descr="/Users/emy/Documents/werk  emy 2012/DCM/in bewerking/Office-templates/LOGO_UU_import/UU_logo(600).jpg"/>
                  <pic:cNvPicPr>
                    <a:picLocks noChangeAspect="1"/>
                  </pic:cNvPicPr>
                </pic:nvPicPr>
                <pic:blipFill>
                  <a:blip r:embed="rId1" cstate="print"/>
                  <a:stretch>
                    <a:fillRect/>
                  </a:stretch>
                </pic:blipFill>
                <pic:spPr>
                  <a:xfrm>
                    <a:off x="0" y="0"/>
                    <a:ext cx="3810881" cy="144295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32EF"/>
    <w:multiLevelType w:val="hybridMultilevel"/>
    <w:tmpl w:val="671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C5535"/>
    <w:multiLevelType w:val="hybridMultilevel"/>
    <w:tmpl w:val="BE94CB6C"/>
    <w:lvl w:ilvl="0" w:tplc="FFCCEB26">
      <w:numFmt w:val="bullet"/>
      <w:lvlText w:val="-"/>
      <w:lvlJc w:val="left"/>
      <w:pPr>
        <w:ind w:left="720" w:hanging="360"/>
      </w:pPr>
      <w:rPr>
        <w:rFonts w:ascii="Segoe UI" w:eastAsiaTheme="minorHAnsi" w:hAnsi="Segoe UI" w:cs="Segoe UI" w:hint="default"/>
        <w:color w:val="24292F"/>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A2C6C5F"/>
    <w:multiLevelType w:val="hybridMultilevel"/>
    <w:tmpl w:val="6C44FA96"/>
    <w:lvl w:ilvl="0" w:tplc="B52A7DD8">
      <w:start w:val="7"/>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C4E03"/>
    <w:multiLevelType w:val="hybridMultilevel"/>
    <w:tmpl w:val="08FE4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244028"/>
    <w:multiLevelType w:val="hybridMultilevel"/>
    <w:tmpl w:val="E614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M0MDc2MjQ0MLcwMTNV0lEKTi0uzszPAykwrgUAwqwAiSwAAAA="/>
  </w:docVars>
  <w:rsids>
    <w:rsidRoot w:val="00720133"/>
    <w:rsid w:val="00003F6A"/>
    <w:rsid w:val="00012DED"/>
    <w:rsid w:val="00013C70"/>
    <w:rsid w:val="00020892"/>
    <w:rsid w:val="00023BD8"/>
    <w:rsid w:val="00030939"/>
    <w:rsid w:val="0003296A"/>
    <w:rsid w:val="0004356E"/>
    <w:rsid w:val="00044898"/>
    <w:rsid w:val="00056027"/>
    <w:rsid w:val="00065C11"/>
    <w:rsid w:val="000724E3"/>
    <w:rsid w:val="00084047"/>
    <w:rsid w:val="00095C33"/>
    <w:rsid w:val="000B0A60"/>
    <w:rsid w:val="000D3C5D"/>
    <w:rsid w:val="000E1054"/>
    <w:rsid w:val="000F0C7C"/>
    <w:rsid w:val="00123CE5"/>
    <w:rsid w:val="00135B6D"/>
    <w:rsid w:val="0015008E"/>
    <w:rsid w:val="00166D5B"/>
    <w:rsid w:val="00174480"/>
    <w:rsid w:val="00174D25"/>
    <w:rsid w:val="00196D54"/>
    <w:rsid w:val="001B46E7"/>
    <w:rsid w:val="001D4836"/>
    <w:rsid w:val="001F1E93"/>
    <w:rsid w:val="001F23CB"/>
    <w:rsid w:val="00204A00"/>
    <w:rsid w:val="002128CE"/>
    <w:rsid w:val="0022361C"/>
    <w:rsid w:val="00232F46"/>
    <w:rsid w:val="0023399E"/>
    <w:rsid w:val="00236BC1"/>
    <w:rsid w:val="00262959"/>
    <w:rsid w:val="00273101"/>
    <w:rsid w:val="00280E42"/>
    <w:rsid w:val="00283267"/>
    <w:rsid w:val="002914D1"/>
    <w:rsid w:val="002A5E2B"/>
    <w:rsid w:val="002A76DB"/>
    <w:rsid w:val="002C659F"/>
    <w:rsid w:val="002D32F3"/>
    <w:rsid w:val="002F3DB0"/>
    <w:rsid w:val="002F4E80"/>
    <w:rsid w:val="00314415"/>
    <w:rsid w:val="003168B6"/>
    <w:rsid w:val="003635D5"/>
    <w:rsid w:val="00363647"/>
    <w:rsid w:val="003744FE"/>
    <w:rsid w:val="0037743C"/>
    <w:rsid w:val="00385E99"/>
    <w:rsid w:val="00394B33"/>
    <w:rsid w:val="003B53B9"/>
    <w:rsid w:val="003D3818"/>
    <w:rsid w:val="003E0432"/>
    <w:rsid w:val="003E1FEF"/>
    <w:rsid w:val="004023BE"/>
    <w:rsid w:val="00410F45"/>
    <w:rsid w:val="00422806"/>
    <w:rsid w:val="00452EE8"/>
    <w:rsid w:val="004566A4"/>
    <w:rsid w:val="00467675"/>
    <w:rsid w:val="004701BE"/>
    <w:rsid w:val="004768EC"/>
    <w:rsid w:val="004C3016"/>
    <w:rsid w:val="004C6B6A"/>
    <w:rsid w:val="004D24BE"/>
    <w:rsid w:val="004D7EE3"/>
    <w:rsid w:val="005377DC"/>
    <w:rsid w:val="00543032"/>
    <w:rsid w:val="00551460"/>
    <w:rsid w:val="005670AC"/>
    <w:rsid w:val="0057639E"/>
    <w:rsid w:val="00582E9D"/>
    <w:rsid w:val="005B6986"/>
    <w:rsid w:val="005B6D5B"/>
    <w:rsid w:val="005D1757"/>
    <w:rsid w:val="005E14C6"/>
    <w:rsid w:val="005F1A76"/>
    <w:rsid w:val="0069303A"/>
    <w:rsid w:val="006931CB"/>
    <w:rsid w:val="0069636C"/>
    <w:rsid w:val="006A42D5"/>
    <w:rsid w:val="006D3992"/>
    <w:rsid w:val="006E1CB6"/>
    <w:rsid w:val="00720133"/>
    <w:rsid w:val="00752EE3"/>
    <w:rsid w:val="00761ACD"/>
    <w:rsid w:val="0077682E"/>
    <w:rsid w:val="0078732D"/>
    <w:rsid w:val="0079328E"/>
    <w:rsid w:val="007A693C"/>
    <w:rsid w:val="007A71A2"/>
    <w:rsid w:val="007B00F5"/>
    <w:rsid w:val="007C11A7"/>
    <w:rsid w:val="007E6EF6"/>
    <w:rsid w:val="00801D99"/>
    <w:rsid w:val="0082373E"/>
    <w:rsid w:val="0083246E"/>
    <w:rsid w:val="00832E65"/>
    <w:rsid w:val="00835A7E"/>
    <w:rsid w:val="00857030"/>
    <w:rsid w:val="00864001"/>
    <w:rsid w:val="00885B76"/>
    <w:rsid w:val="0089008B"/>
    <w:rsid w:val="00892DD9"/>
    <w:rsid w:val="00892E1F"/>
    <w:rsid w:val="008A4784"/>
    <w:rsid w:val="008A4A35"/>
    <w:rsid w:val="008A6B48"/>
    <w:rsid w:val="008B34F7"/>
    <w:rsid w:val="008C5591"/>
    <w:rsid w:val="008C6A5D"/>
    <w:rsid w:val="008F2BEB"/>
    <w:rsid w:val="008F71E8"/>
    <w:rsid w:val="009043CE"/>
    <w:rsid w:val="00931F95"/>
    <w:rsid w:val="00944E8B"/>
    <w:rsid w:val="009670ED"/>
    <w:rsid w:val="009705C8"/>
    <w:rsid w:val="00980A2F"/>
    <w:rsid w:val="009870BD"/>
    <w:rsid w:val="009931EC"/>
    <w:rsid w:val="009A4A4A"/>
    <w:rsid w:val="009F318B"/>
    <w:rsid w:val="009F52D1"/>
    <w:rsid w:val="00A0481A"/>
    <w:rsid w:val="00A13B34"/>
    <w:rsid w:val="00A22FDE"/>
    <w:rsid w:val="00A41761"/>
    <w:rsid w:val="00A4568A"/>
    <w:rsid w:val="00A678AB"/>
    <w:rsid w:val="00A82DCC"/>
    <w:rsid w:val="00A85C10"/>
    <w:rsid w:val="00A87CDB"/>
    <w:rsid w:val="00A95F6D"/>
    <w:rsid w:val="00AA2C2E"/>
    <w:rsid w:val="00AB4320"/>
    <w:rsid w:val="00AE0CD2"/>
    <w:rsid w:val="00AF3E1A"/>
    <w:rsid w:val="00B24359"/>
    <w:rsid w:val="00B3171A"/>
    <w:rsid w:val="00B327C1"/>
    <w:rsid w:val="00B3735F"/>
    <w:rsid w:val="00B469BD"/>
    <w:rsid w:val="00B53B34"/>
    <w:rsid w:val="00B6242B"/>
    <w:rsid w:val="00B6308F"/>
    <w:rsid w:val="00B93FD3"/>
    <w:rsid w:val="00BC11AD"/>
    <w:rsid w:val="00BC58ED"/>
    <w:rsid w:val="00BD7738"/>
    <w:rsid w:val="00BE3F47"/>
    <w:rsid w:val="00C027DE"/>
    <w:rsid w:val="00C1519C"/>
    <w:rsid w:val="00C23C78"/>
    <w:rsid w:val="00C2565D"/>
    <w:rsid w:val="00C4268E"/>
    <w:rsid w:val="00C55D22"/>
    <w:rsid w:val="00C765C2"/>
    <w:rsid w:val="00C82A21"/>
    <w:rsid w:val="00C92639"/>
    <w:rsid w:val="00CB059A"/>
    <w:rsid w:val="00CC5A9C"/>
    <w:rsid w:val="00CC7C36"/>
    <w:rsid w:val="00CF20C5"/>
    <w:rsid w:val="00D13B49"/>
    <w:rsid w:val="00D22A11"/>
    <w:rsid w:val="00D30677"/>
    <w:rsid w:val="00D31D70"/>
    <w:rsid w:val="00D456C0"/>
    <w:rsid w:val="00D542CC"/>
    <w:rsid w:val="00D60A6B"/>
    <w:rsid w:val="00D62D5C"/>
    <w:rsid w:val="00D8698D"/>
    <w:rsid w:val="00D9712B"/>
    <w:rsid w:val="00DB0932"/>
    <w:rsid w:val="00DB344F"/>
    <w:rsid w:val="00DC183E"/>
    <w:rsid w:val="00DC317F"/>
    <w:rsid w:val="00DD2555"/>
    <w:rsid w:val="00DD577B"/>
    <w:rsid w:val="00DD7AB9"/>
    <w:rsid w:val="00DE4055"/>
    <w:rsid w:val="00DE4CE7"/>
    <w:rsid w:val="00DE6995"/>
    <w:rsid w:val="00DF5B9F"/>
    <w:rsid w:val="00E00ABE"/>
    <w:rsid w:val="00E07EAD"/>
    <w:rsid w:val="00E241BA"/>
    <w:rsid w:val="00E31CED"/>
    <w:rsid w:val="00E346E3"/>
    <w:rsid w:val="00E55FD1"/>
    <w:rsid w:val="00E57066"/>
    <w:rsid w:val="00E63525"/>
    <w:rsid w:val="00E6790E"/>
    <w:rsid w:val="00E7406A"/>
    <w:rsid w:val="00E74402"/>
    <w:rsid w:val="00E84723"/>
    <w:rsid w:val="00E91763"/>
    <w:rsid w:val="00EA3E0D"/>
    <w:rsid w:val="00EA5D09"/>
    <w:rsid w:val="00EA72EA"/>
    <w:rsid w:val="00EC35B3"/>
    <w:rsid w:val="00EC7BF9"/>
    <w:rsid w:val="00ED0487"/>
    <w:rsid w:val="00ED665F"/>
    <w:rsid w:val="00EF1FDD"/>
    <w:rsid w:val="00F12D39"/>
    <w:rsid w:val="00F26038"/>
    <w:rsid w:val="00F30A23"/>
    <w:rsid w:val="00F37F78"/>
    <w:rsid w:val="00F40B45"/>
    <w:rsid w:val="00F42BB3"/>
    <w:rsid w:val="00F4735D"/>
    <w:rsid w:val="00F47DF5"/>
    <w:rsid w:val="00F51C4C"/>
    <w:rsid w:val="00F6200D"/>
    <w:rsid w:val="00F764B5"/>
    <w:rsid w:val="00F8703C"/>
    <w:rsid w:val="00F92FC0"/>
    <w:rsid w:val="00F934D7"/>
    <w:rsid w:val="00F96E00"/>
    <w:rsid w:val="00FA2A1B"/>
    <w:rsid w:val="00FF2A74"/>
    <w:rsid w:val="162E7DA6"/>
    <w:rsid w:val="30BC4078"/>
    <w:rsid w:val="324A47AF"/>
    <w:rsid w:val="45FBAB80"/>
    <w:rsid w:val="49C1EE91"/>
    <w:rsid w:val="4B5DBEF2"/>
    <w:rsid w:val="5DD50818"/>
    <w:rsid w:val="6654A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13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13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0133"/>
    <w:rPr>
      <w:color w:val="0000FF" w:themeColor="hyperlink"/>
      <w:u w:val="single"/>
    </w:rPr>
  </w:style>
  <w:style w:type="character" w:styleId="CommentReference">
    <w:name w:val="annotation reference"/>
    <w:basedOn w:val="DefaultParagraphFont"/>
    <w:uiPriority w:val="99"/>
    <w:semiHidden/>
    <w:unhideWhenUsed/>
    <w:rsid w:val="00095C33"/>
    <w:rPr>
      <w:sz w:val="16"/>
      <w:szCs w:val="16"/>
    </w:rPr>
  </w:style>
  <w:style w:type="paragraph" w:styleId="CommentText">
    <w:name w:val="annotation text"/>
    <w:basedOn w:val="Normal"/>
    <w:link w:val="CommentTextChar"/>
    <w:uiPriority w:val="99"/>
    <w:semiHidden/>
    <w:unhideWhenUsed/>
    <w:rsid w:val="00095C33"/>
    <w:pPr>
      <w:spacing w:line="240" w:lineRule="auto"/>
    </w:pPr>
    <w:rPr>
      <w:sz w:val="20"/>
      <w:szCs w:val="20"/>
    </w:rPr>
  </w:style>
  <w:style w:type="character" w:customStyle="1" w:styleId="CommentTextChar">
    <w:name w:val="Comment Text Char"/>
    <w:basedOn w:val="DefaultParagraphFont"/>
    <w:link w:val="CommentText"/>
    <w:uiPriority w:val="99"/>
    <w:semiHidden/>
    <w:rsid w:val="00095C33"/>
    <w:rPr>
      <w:sz w:val="20"/>
      <w:szCs w:val="20"/>
      <w:lang w:val="en-GB"/>
    </w:rPr>
  </w:style>
  <w:style w:type="paragraph" w:styleId="CommentSubject">
    <w:name w:val="annotation subject"/>
    <w:basedOn w:val="CommentText"/>
    <w:next w:val="CommentText"/>
    <w:link w:val="CommentSubjectChar"/>
    <w:uiPriority w:val="99"/>
    <w:semiHidden/>
    <w:unhideWhenUsed/>
    <w:rsid w:val="00095C33"/>
    <w:rPr>
      <w:b/>
      <w:bCs/>
    </w:rPr>
  </w:style>
  <w:style w:type="character" w:customStyle="1" w:styleId="CommentSubjectChar">
    <w:name w:val="Comment Subject Char"/>
    <w:basedOn w:val="CommentTextChar"/>
    <w:link w:val="CommentSubject"/>
    <w:uiPriority w:val="99"/>
    <w:semiHidden/>
    <w:rsid w:val="00095C33"/>
    <w:rPr>
      <w:b/>
      <w:bCs/>
      <w:sz w:val="20"/>
      <w:szCs w:val="20"/>
      <w:lang w:val="en-GB"/>
    </w:rPr>
  </w:style>
  <w:style w:type="paragraph" w:styleId="BalloonText">
    <w:name w:val="Balloon Text"/>
    <w:basedOn w:val="Normal"/>
    <w:link w:val="BalloonTextChar"/>
    <w:uiPriority w:val="99"/>
    <w:semiHidden/>
    <w:unhideWhenUsed/>
    <w:rsid w:val="00095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C33"/>
    <w:rPr>
      <w:rFonts w:ascii="Tahoma" w:hAnsi="Tahoma" w:cs="Tahoma"/>
      <w:sz w:val="16"/>
      <w:szCs w:val="16"/>
      <w:lang w:val="en-GB"/>
    </w:rPr>
  </w:style>
  <w:style w:type="paragraph" w:styleId="ListParagraph">
    <w:name w:val="List Paragraph"/>
    <w:basedOn w:val="Normal"/>
    <w:uiPriority w:val="34"/>
    <w:qFormat/>
    <w:rsid w:val="00FA2A1B"/>
    <w:pPr>
      <w:ind w:left="720"/>
      <w:contextualSpacing/>
    </w:pPr>
  </w:style>
  <w:style w:type="paragraph" w:styleId="Header">
    <w:name w:val="header"/>
    <w:basedOn w:val="Normal"/>
    <w:link w:val="HeaderChar"/>
    <w:uiPriority w:val="99"/>
    <w:unhideWhenUsed/>
    <w:rsid w:val="00AE0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0CD2"/>
    <w:rPr>
      <w:lang w:val="en-GB"/>
    </w:rPr>
  </w:style>
  <w:style w:type="paragraph" w:styleId="Footer">
    <w:name w:val="footer"/>
    <w:basedOn w:val="Normal"/>
    <w:link w:val="FooterChar"/>
    <w:uiPriority w:val="99"/>
    <w:unhideWhenUsed/>
    <w:rsid w:val="00AE0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CD2"/>
    <w:rPr>
      <w:lang w:val="en-GB"/>
    </w:rPr>
  </w:style>
  <w:style w:type="paragraph" w:styleId="NormalWeb">
    <w:name w:val="Normal (Web)"/>
    <w:basedOn w:val="Normal"/>
    <w:uiPriority w:val="99"/>
    <w:semiHidden/>
    <w:unhideWhenUsed/>
    <w:rsid w:val="00C82A21"/>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FollowedHyperlink">
    <w:name w:val="FollowedHyperlink"/>
    <w:basedOn w:val="DefaultParagraphFont"/>
    <w:uiPriority w:val="99"/>
    <w:semiHidden/>
    <w:unhideWhenUsed/>
    <w:rsid w:val="00885B76"/>
    <w:rPr>
      <w:color w:val="800080" w:themeColor="followedHyperlink"/>
      <w:u w:val="single"/>
    </w:rPr>
  </w:style>
  <w:style w:type="character" w:customStyle="1" w:styleId="Onopgelostemelding1">
    <w:name w:val="Onopgeloste melding1"/>
    <w:basedOn w:val="DefaultParagraphFont"/>
    <w:uiPriority w:val="99"/>
    <w:semiHidden/>
    <w:unhideWhenUsed/>
    <w:rsid w:val="003168B6"/>
    <w:rPr>
      <w:color w:val="808080"/>
      <w:shd w:val="clear" w:color="auto" w:fill="E6E6E6"/>
    </w:rPr>
  </w:style>
  <w:style w:type="character" w:styleId="UnresolvedMention">
    <w:name w:val="Unresolved Mention"/>
    <w:basedOn w:val="DefaultParagraphFont"/>
    <w:uiPriority w:val="99"/>
    <w:semiHidden/>
    <w:unhideWhenUsed/>
    <w:rsid w:val="004D2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593">
      <w:bodyDiv w:val="1"/>
      <w:marLeft w:val="0"/>
      <w:marRight w:val="0"/>
      <w:marTop w:val="0"/>
      <w:marBottom w:val="0"/>
      <w:divBdr>
        <w:top w:val="none" w:sz="0" w:space="0" w:color="auto"/>
        <w:left w:val="none" w:sz="0" w:space="0" w:color="auto"/>
        <w:bottom w:val="none" w:sz="0" w:space="0" w:color="auto"/>
        <w:right w:val="none" w:sz="0" w:space="0" w:color="auto"/>
      </w:divBdr>
    </w:div>
    <w:div w:id="138960339">
      <w:bodyDiv w:val="1"/>
      <w:marLeft w:val="0"/>
      <w:marRight w:val="0"/>
      <w:marTop w:val="0"/>
      <w:marBottom w:val="0"/>
      <w:divBdr>
        <w:top w:val="none" w:sz="0" w:space="0" w:color="auto"/>
        <w:left w:val="none" w:sz="0" w:space="0" w:color="auto"/>
        <w:bottom w:val="none" w:sz="0" w:space="0" w:color="auto"/>
        <w:right w:val="none" w:sz="0" w:space="0" w:color="auto"/>
      </w:divBdr>
    </w:div>
    <w:div w:id="272442337">
      <w:bodyDiv w:val="1"/>
      <w:marLeft w:val="0"/>
      <w:marRight w:val="0"/>
      <w:marTop w:val="0"/>
      <w:marBottom w:val="0"/>
      <w:divBdr>
        <w:top w:val="none" w:sz="0" w:space="0" w:color="auto"/>
        <w:left w:val="none" w:sz="0" w:space="0" w:color="auto"/>
        <w:bottom w:val="none" w:sz="0" w:space="0" w:color="auto"/>
        <w:right w:val="none" w:sz="0" w:space="0" w:color="auto"/>
      </w:divBdr>
    </w:div>
    <w:div w:id="733047615">
      <w:bodyDiv w:val="1"/>
      <w:marLeft w:val="0"/>
      <w:marRight w:val="0"/>
      <w:marTop w:val="0"/>
      <w:marBottom w:val="0"/>
      <w:divBdr>
        <w:top w:val="none" w:sz="0" w:space="0" w:color="auto"/>
        <w:left w:val="none" w:sz="0" w:space="0" w:color="auto"/>
        <w:bottom w:val="none" w:sz="0" w:space="0" w:color="auto"/>
        <w:right w:val="none" w:sz="0" w:space="0" w:color="auto"/>
      </w:divBdr>
    </w:div>
    <w:div w:id="168396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u.nl/onderzoek/open-science/fostering-open-science-fund" TargetMode="Externa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uu.nl/medewerkers/JJdeHaan" TargetMode="Externa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penscience@uu.nl" TargetMode="External"/><Relationship Id="rId5" Type="http://schemas.openxmlformats.org/officeDocument/2006/relationships/numbering" Target="numbering.xml"/><Relationship Id="rId15" Type="http://schemas.openxmlformats.org/officeDocument/2006/relationships/hyperlink" Target="https://www.uu.nl/en/research/open-science/topics" TargetMode="External"/><Relationship Id="rId10" Type="http://schemas.openxmlformats.org/officeDocument/2006/relationships/endnotes" Target="endnotes.xml"/><Relationship Id="rId19" Type="http://schemas.openxmlformats.org/officeDocument/2006/relationships/hyperlink" Target="mailto:openscience@uu.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vink@uu.n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ff79900-b421-4e31-b6ec-d4d018034746">
      <UserInfo>
        <DisplayName>Peijster, T.A. (Tom)</DisplayName>
        <AccountId>37</AccountId>
        <AccountType/>
      </UserInfo>
      <UserInfo>
        <DisplayName>Thoen, M.M. (Miranda)</DisplayName>
        <AccountId>119</AccountId>
        <AccountType/>
      </UserInfo>
      <UserInfo>
        <DisplayName>Boer, F.C.N.M. den (Femke)</DisplayName>
        <AccountId>99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C19DB72C206C847A7BE7B5D52564E42" ma:contentTypeVersion="10" ma:contentTypeDescription="Create a new document." ma:contentTypeScope="" ma:versionID="20801ea7bd45c1245704196e87c7a921">
  <xsd:schema xmlns:xsd="http://www.w3.org/2001/XMLSchema" xmlns:xs="http://www.w3.org/2001/XMLSchema" xmlns:p="http://schemas.microsoft.com/office/2006/metadata/properties" xmlns:ns2="3724988f-d79d-4883-b2e5-41c9674a0c74" xmlns:ns3="5ff79900-b421-4e31-b6ec-d4d018034746" targetNamespace="http://schemas.microsoft.com/office/2006/metadata/properties" ma:root="true" ma:fieldsID="7f9fd97a88098a27defaf33d9a9038eb" ns2:_="" ns3:_="">
    <xsd:import namespace="3724988f-d79d-4883-b2e5-41c9674a0c74"/>
    <xsd:import namespace="5ff79900-b421-4e31-b6ec-d4d0180347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4988f-d79d-4883-b2e5-41c9674a0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f79900-b421-4e31-b6ec-d4d0180347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960A3B-0BFC-4A08-9B5B-4602D973B72E}">
  <ds:schemaRefs>
    <ds:schemaRef ds:uri="http://schemas.microsoft.com/office/2006/metadata/properties"/>
    <ds:schemaRef ds:uri="http://schemas.microsoft.com/office/infopath/2007/PartnerControls"/>
    <ds:schemaRef ds:uri="5ff79900-b421-4e31-b6ec-d4d018034746"/>
  </ds:schemaRefs>
</ds:datastoreItem>
</file>

<file path=customXml/itemProps2.xml><?xml version="1.0" encoding="utf-8"?>
<ds:datastoreItem xmlns:ds="http://schemas.openxmlformats.org/officeDocument/2006/customXml" ds:itemID="{5B713C92-5CF1-44FD-9FD7-55069649B8DA}">
  <ds:schemaRefs>
    <ds:schemaRef ds:uri="http://schemas.microsoft.com/sharepoint/v3/contenttype/forms"/>
  </ds:schemaRefs>
</ds:datastoreItem>
</file>

<file path=customXml/itemProps3.xml><?xml version="1.0" encoding="utf-8"?>
<ds:datastoreItem xmlns:ds="http://schemas.openxmlformats.org/officeDocument/2006/customXml" ds:itemID="{EA2C884A-A446-47BB-B311-7709459DDF00}">
  <ds:schemaRefs>
    <ds:schemaRef ds:uri="http://schemas.openxmlformats.org/officeDocument/2006/bibliography"/>
  </ds:schemaRefs>
</ds:datastoreItem>
</file>

<file path=customXml/itemProps4.xml><?xml version="1.0" encoding="utf-8"?>
<ds:datastoreItem xmlns:ds="http://schemas.openxmlformats.org/officeDocument/2006/customXml" ds:itemID="{557B8DC4-257F-42F6-851A-033E7DAD2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4988f-d79d-4883-b2e5-41c9674a0c74"/>
    <ds:schemaRef ds:uri="5ff79900-b421-4e31-b6ec-d4d0180347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9562</CharactersWithSpaces>
  <SharedDoc>false</SharedDoc>
  <HLinks>
    <vt:vector size="36" baseType="variant">
      <vt:variant>
        <vt:i4>5111914</vt:i4>
      </vt:variant>
      <vt:variant>
        <vt:i4>15</vt:i4>
      </vt:variant>
      <vt:variant>
        <vt:i4>0</vt:i4>
      </vt:variant>
      <vt:variant>
        <vt:i4>5</vt:i4>
      </vt:variant>
      <vt:variant>
        <vt:lpwstr>mailto:openscience@uu.nl</vt:lpwstr>
      </vt:variant>
      <vt:variant>
        <vt:lpwstr/>
      </vt:variant>
      <vt:variant>
        <vt:i4>5636172</vt:i4>
      </vt:variant>
      <vt:variant>
        <vt:i4>12</vt:i4>
      </vt:variant>
      <vt:variant>
        <vt:i4>0</vt:i4>
      </vt:variant>
      <vt:variant>
        <vt:i4>5</vt:i4>
      </vt:variant>
      <vt:variant>
        <vt:lpwstr>https://www.uu.nl/en/research/open-science/topics</vt:lpwstr>
      </vt:variant>
      <vt:variant>
        <vt:lpwstr/>
      </vt:variant>
      <vt:variant>
        <vt:i4>4718666</vt:i4>
      </vt:variant>
      <vt:variant>
        <vt:i4>9</vt:i4>
      </vt:variant>
      <vt:variant>
        <vt:i4>0</vt:i4>
      </vt:variant>
      <vt:variant>
        <vt:i4>5</vt:i4>
      </vt:variant>
      <vt:variant>
        <vt:lpwstr>https://www.uu.nl/onderzoek/open-science/fostering-open-science-fund</vt:lpwstr>
      </vt:variant>
      <vt:variant>
        <vt:lpwstr/>
      </vt:variant>
      <vt:variant>
        <vt:i4>3080298</vt:i4>
      </vt:variant>
      <vt:variant>
        <vt:i4>6</vt:i4>
      </vt:variant>
      <vt:variant>
        <vt:i4>0</vt:i4>
      </vt:variant>
      <vt:variant>
        <vt:i4>5</vt:i4>
      </vt:variant>
      <vt:variant>
        <vt:lpwstr>https://www.uu.nl/medewerkers/JJdeHaan</vt:lpwstr>
      </vt:variant>
      <vt:variant>
        <vt:lpwstr/>
      </vt:variant>
      <vt:variant>
        <vt:i4>5111914</vt:i4>
      </vt:variant>
      <vt:variant>
        <vt:i4>3</vt:i4>
      </vt:variant>
      <vt:variant>
        <vt:i4>0</vt:i4>
      </vt:variant>
      <vt:variant>
        <vt:i4>5</vt:i4>
      </vt:variant>
      <vt:variant>
        <vt:lpwstr>mailto:openscience@uu.nl</vt:lpwstr>
      </vt:variant>
      <vt:variant>
        <vt:lpwstr/>
      </vt:variant>
      <vt:variant>
        <vt:i4>2556027</vt:i4>
      </vt:variant>
      <vt:variant>
        <vt:i4>0</vt:i4>
      </vt:variant>
      <vt:variant>
        <vt:i4>0</vt:i4>
      </vt:variant>
      <vt:variant>
        <vt:i4>5</vt:i4>
      </vt:variant>
      <vt:variant>
        <vt:lpwstr>https://intranet.uu.nl/public-engagement-seed-fund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2022-03-04T08:44:00Z</dcterms:created>
  <dcterms:modified xsi:type="dcterms:W3CDTF">2022-05-18T15:28:00Z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0x0101004C19DB72C206C847A7BE7B5D52564E42</vt:lpwstr>
  </property>
  <property fmtid="{D5CDD505-2E9C-101B-9397-08002B2CF9AE}" pid="3" name="ComplianceAssetId">
    <vt:lpwstr/>
  </property>
</Properties>
</file>