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proofErr w:type="spellStart"/>
            <w:r>
              <w:rPr>
                <w:rFonts w:ascii="Open Sans" w:hAnsi="Open Sans" w:cs="Open Sans"/>
                <w:sz w:val="24"/>
              </w:rPr>
              <w:t>Gerko</w:t>
            </w:r>
            <w:proofErr w:type="spellEnd"/>
            <w:r>
              <w:rPr>
                <w:rFonts w:ascii="Open Sans" w:hAnsi="Open Sans" w:cs="Open Sans"/>
                <w:sz w:val="24"/>
              </w:rPr>
              <w:t xml:space="preserve"> </w:t>
            </w:r>
            <w:proofErr w:type="spellStart"/>
            <w:r>
              <w:rPr>
                <w:rFonts w:ascii="Open Sans" w:hAnsi="Open Sans" w:cs="Open Sans"/>
                <w:sz w:val="24"/>
              </w:rPr>
              <w:t>Vink</w:t>
            </w:r>
            <w:proofErr w:type="spellEnd"/>
            <w:r>
              <w:rPr>
                <w:rFonts w:ascii="Open Sans" w:hAnsi="Open Sans" w:cs="Open Sans"/>
                <w:sz w:val="24"/>
              </w:rPr>
              <w:t xml:space="preserve"> and Hanne </w:t>
            </w:r>
            <w:proofErr w:type="spellStart"/>
            <w:r>
              <w:rPr>
                <w:rFonts w:ascii="Open Sans" w:hAnsi="Open Sans" w:cs="Open Sans"/>
                <w:sz w:val="24"/>
              </w:rPr>
              <w:t>Oberman</w:t>
            </w:r>
            <w:proofErr w:type="spellEnd"/>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CF20C5" w:rsidP="00E7406A">
            <w:pPr>
              <w:rPr>
                <w:rFonts w:ascii="Open Sans" w:hAnsi="Open Sans" w:cs="Open Sans"/>
                <w:sz w:val="24"/>
              </w:rPr>
            </w:pPr>
            <w:hyperlink r:id="rId14" w:history="1">
              <w:r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59908D01" w14:textId="77777777" w:rsidR="00CF20C5" w:rsidRDefault="00CF20C5" w:rsidP="00CF20C5">
            <w:pPr>
              <w:rPr>
                <w:lang w:val="en-NL"/>
              </w:rPr>
            </w:pPr>
            <w:r>
              <w:rPr>
                <w:rFonts w:ascii="Segoe UI" w:hAnsi="Segoe UI" w:cs="Segoe UI"/>
                <w:color w:val="24292F"/>
                <w:shd w:val="clear" w:color="auto" w:fill="FFFFFF"/>
              </w:rPr>
              <w:t>automatic report generation for incomplete data analysis</w:t>
            </w:r>
          </w:p>
          <w:p w14:paraId="02E6AC6C" w14:textId="77777777" w:rsidR="00E7406A" w:rsidRPr="00CF20C5" w:rsidRDefault="00E7406A" w:rsidP="00E7406A">
            <w:pPr>
              <w:rPr>
                <w:rFonts w:ascii="Open Sans" w:hAnsi="Open Sans" w:cs="Open Sans"/>
                <w:sz w:val="24"/>
                <w:lang w:val="en-NL"/>
              </w:rPr>
            </w:pP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750BF556" w:rsidR="006A42D5" w:rsidRPr="00F764B5" w:rsidRDefault="00CF20C5" w:rsidP="00E7406A">
            <w:pPr>
              <w:rPr>
                <w:rFonts w:ascii="Open Sans" w:hAnsi="Open Sans" w:cs="Open Sans"/>
                <w:sz w:val="24"/>
              </w:rPr>
            </w:pPr>
            <w:r>
              <w:rPr>
                <w:rFonts w:ascii="Open Sans" w:hAnsi="Open Sans" w:cs="Open Sans"/>
                <w:sz w:val="24"/>
              </w:rPr>
              <w:t>KEVIN VRAGEN</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0DF915F" w14:textId="44E81B53" w:rsidR="00C82A21" w:rsidRPr="00CF20C5" w:rsidRDefault="00CF20C5" w:rsidP="00E7406A">
            <w:pPr>
              <w:spacing w:after="0" w:line="240" w:lineRule="auto"/>
              <w:rPr>
                <w:rFonts w:ascii="Open Sans" w:hAnsi="Open Sans" w:cs="Open Sans"/>
                <w:sz w:val="24"/>
                <w:lang w:val="en-NL"/>
              </w:rPr>
            </w:pPr>
            <w:r>
              <w:rPr>
                <w:rFonts w:ascii="Segoe UI" w:hAnsi="Segoe UI" w:cs="Segoe UI"/>
                <w:color w:val="24292F"/>
                <w:shd w:val="clear" w:color="auto" w:fill="FFFFFF"/>
              </w:rPr>
              <w:t xml:space="preserve">Imputation has become the backbone of contemporary incomplete data analysis. In imputation, algorithms are used to effectively replace missing values with data that could have been. </w:t>
            </w:r>
            <w:r>
              <w:rPr>
                <w:rFonts w:ascii="Segoe UI" w:hAnsi="Segoe UI" w:cs="Segoe UI"/>
                <w:color w:val="24292F"/>
                <w:shd w:val="clear" w:color="auto" w:fill="FFFFFF"/>
              </w:rPr>
              <w:t xml:space="preserve">The proper evaluation of the used imputation procedure is always omitted from scientific manuscripts, as it would take up too much space. This leads to a sub-optimal science and poses challenges for authors, reviewers, publishers and readers. </w:t>
            </w:r>
            <w:r>
              <w:rPr>
                <w:rFonts w:ascii="Segoe UI" w:hAnsi="Segoe UI" w:cs="Segoe UI"/>
                <w:color w:val="24292F"/>
                <w:shd w:val="clear" w:color="auto" w:fill="FFFFFF"/>
              </w:rPr>
              <w:t xml:space="preserve">We implement a method that standardizes </w:t>
            </w:r>
            <w:r>
              <w:rPr>
                <w:rFonts w:ascii="Segoe UI" w:hAnsi="Segoe UI" w:cs="Segoe UI"/>
                <w:color w:val="24292F"/>
                <w:shd w:val="clear" w:color="auto" w:fill="FFFFFF"/>
              </w:rPr>
              <w:t>the necessary</w:t>
            </w:r>
            <w:r>
              <w:rPr>
                <w:rFonts w:ascii="Segoe UI" w:hAnsi="Segoe UI" w:cs="Segoe UI"/>
                <w:color w:val="24292F"/>
                <w:shd w:val="clear" w:color="auto" w:fill="FFFFFF"/>
              </w:rPr>
              <w:t xml:space="preserve"> evaluations by automatically generating a report for a given analysis model. The resulting report can be added as a supplement to any manuscript wherein imputation has been used.</w:t>
            </w:r>
          </w:p>
        </w:tc>
      </w:tr>
    </w:tbl>
    <w:p w14:paraId="6E8FF8A7" w14:textId="77777777" w:rsidR="008A4A35" w:rsidRPr="00F764B5" w:rsidRDefault="008A4A35" w:rsidP="00E7406A">
      <w:pPr>
        <w:spacing w:after="0" w:line="240" w:lineRule="auto"/>
        <w:rPr>
          <w:rFonts w:ascii="Open Sans" w:hAnsi="Open Sans" w:cs="Open Sans"/>
          <w:sz w:val="24"/>
        </w:rPr>
      </w:pPr>
    </w:p>
    <w:p w14:paraId="2442FF1A" w14:textId="13265DF4" w:rsidR="00720133"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5" w:history="1">
        <w:r w:rsidR="00F47DF5" w:rsidRPr="00F764B5">
          <w:rPr>
            <w:rStyle w:val="Hyperlink"/>
            <w:rFonts w:ascii="Open Sans" w:hAnsi="Open Sans" w:cs="Open Sans"/>
            <w:b/>
            <w:i/>
            <w:sz w:val="24"/>
          </w:rPr>
          <w:t>t</w:t>
        </w:r>
        <w:r w:rsidR="00F47DF5" w:rsidRPr="00F764B5">
          <w:rPr>
            <w:rStyle w:val="Hyperlink"/>
            <w:rFonts w:ascii="Open Sans" w:hAnsi="Open Sans" w:cs="Open Sans"/>
            <w:b/>
            <w:i/>
            <w:sz w:val="24"/>
          </w:rPr>
          <w:t>o</w:t>
        </w:r>
        <w:r w:rsidR="00F47DF5" w:rsidRPr="00F764B5">
          <w:rPr>
            <w:rStyle w:val="Hyperlink"/>
            <w:rFonts w:ascii="Open Sans" w:hAnsi="Open Sans" w:cs="Open Sans"/>
            <w:b/>
            <w:i/>
            <w:sz w:val="24"/>
          </w:rPr>
          <w:t>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p w14:paraId="39415998"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2AA1D13B" w14:textId="77777777"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an automated report generator for studies wherein imputation techniques are used to solve for missing values. With imputation, the process of evaluating the validity and plausibility of the resulting imputations and algorithms is vital for the interpretation of submitted manuscripts and scientific results. This poses challenges for authors, reviewers, publishers and readers, as a proper evaluation process is often lengthy and would take up valuable space in manuscripts. We implement a method that standardizes such evaluations by automatically generating a report for a given analysis model. The resulting report can be added as a supplement to any manuscript wherein imputation has been used. With our method, anyone can interpret the utilized imputation procedure and evaluate its validity, even when access to the original data or the </w:t>
            </w:r>
            <w:r>
              <w:rPr>
                <w:rFonts w:ascii="Segoe UI" w:hAnsi="Segoe UI" w:cs="Segoe UI"/>
                <w:color w:val="24292F"/>
                <w:shd w:val="clear" w:color="auto" w:fill="FFFFFF"/>
              </w:rPr>
              <w:t xml:space="preserve">computer </w:t>
            </w:r>
            <w:r>
              <w:rPr>
                <w:rFonts w:ascii="Segoe UI" w:hAnsi="Segoe UI" w:cs="Segoe UI"/>
                <w:color w:val="24292F"/>
                <w:shd w:val="clear" w:color="auto" w:fill="FFFFFF"/>
              </w:rPr>
              <w:t xml:space="preserve">code is </w:t>
            </w:r>
            <w:r>
              <w:rPr>
                <w:rFonts w:ascii="Segoe UI" w:hAnsi="Segoe UI" w:cs="Segoe UI"/>
                <w:color w:val="24292F"/>
                <w:shd w:val="clear" w:color="auto" w:fill="FFFFFF"/>
              </w:rPr>
              <w:t>restricted</w:t>
            </w:r>
            <w:r>
              <w:rPr>
                <w:rFonts w:ascii="Segoe UI" w:hAnsi="Segoe UI" w:cs="Segoe UI"/>
                <w:color w:val="24292F"/>
                <w:shd w:val="clear" w:color="auto" w:fill="FFFFFF"/>
              </w:rPr>
              <w:t>.</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20EBB2FE"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21AA3EF8"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0C82836F"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w:t>
            </w:r>
            <w:r w:rsidRPr="00CF20C5">
              <w:rPr>
                <w:rFonts w:ascii="Segoe UI" w:hAnsi="Segoe UI" w:cs="Segoe UI"/>
                <w:i/>
                <w:iCs/>
                <w:color w:val="24292F"/>
                <w:u w:val="single"/>
                <w:shd w:val="clear" w:color="auto" w:fill="FFFFFF"/>
              </w:rPr>
              <w:t>community-driven and implemented in the open-source software package mice</w:t>
            </w:r>
            <w:r>
              <w:rPr>
                <w:rFonts w:ascii="Segoe UI" w:hAnsi="Segoe UI" w:cs="Segoe UI"/>
                <w:color w:val="24292F"/>
                <w:shd w:val="clear" w:color="auto" w:fill="FFFFFF"/>
              </w:rPr>
              <w:t xml:space="preserve">, which is the de facto standard for the analysis of incomplete data sets. </w:t>
            </w:r>
            <w:proofErr w:type="spellStart"/>
            <w:r>
              <w:rPr>
                <w:rFonts w:ascii="Segoe UI" w:hAnsi="Segoe UI" w:cs="Segoe UI"/>
                <w:color w:val="24292F"/>
                <w:shd w:val="clear" w:color="auto" w:fill="FFFFFF"/>
              </w:rPr>
              <w:t>Voortschrijdend</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inzicht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kan</w:t>
            </w:r>
            <w:proofErr w:type="spellEnd"/>
            <w:r>
              <w:rPr>
                <w:rFonts w:ascii="Segoe UI" w:hAnsi="Segoe UI" w:cs="Segoe UI"/>
                <w:color w:val="24292F"/>
                <w:shd w:val="clear" w:color="auto" w:fill="FFFFFF"/>
              </w:rPr>
              <w:t xml:space="preserve"> de reports </w:t>
            </w:r>
            <w:proofErr w:type="spellStart"/>
            <w:r>
              <w:rPr>
                <w:rFonts w:ascii="Segoe UI" w:hAnsi="Segoe UI" w:cs="Segoe UI"/>
                <w:color w:val="24292F"/>
                <w:shd w:val="clear" w:color="auto" w:fill="FFFFFF"/>
              </w:rPr>
              <w:t>beter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maken</w:t>
            </w:r>
            <w:proofErr w:type="spellEnd"/>
            <w:r>
              <w:rPr>
                <w:rFonts w:ascii="Segoe UI" w:hAnsi="Segoe UI" w:cs="Segoe UI"/>
                <w:color w:val="24292F"/>
                <w:shd w:val="clear" w:color="auto" w:fill="FFFFFF"/>
              </w:rPr>
              <w:t xml:space="preserve">. </w:t>
            </w:r>
          </w:p>
          <w:p w14:paraId="1B3E6692" w14:textId="2B61209B"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 xml:space="preserve">Nog iets meer over </w:t>
            </w:r>
            <w:proofErr w:type="spellStart"/>
            <w:r w:rsidRPr="00CF20C5">
              <w:rPr>
                <w:rFonts w:ascii="Segoe UI" w:hAnsi="Segoe UI" w:cs="Segoe UI"/>
                <w:color w:val="24292F"/>
                <w:shd w:val="clear" w:color="auto" w:fill="FFFFFF"/>
                <w:lang w:val="nl-NL"/>
              </w:rPr>
              <w:t>pu</w:t>
            </w:r>
            <w:r>
              <w:rPr>
                <w:rFonts w:ascii="Segoe UI" w:hAnsi="Segoe UI" w:cs="Segoe UI"/>
                <w:color w:val="24292F"/>
                <w:shd w:val="clear" w:color="auto" w:fill="FFFFFF"/>
                <w:lang w:val="nl-NL"/>
              </w:rPr>
              <w:t>rpose</w:t>
            </w:r>
            <w:proofErr w:type="spellEnd"/>
            <w:r>
              <w:rPr>
                <w:rFonts w:ascii="Segoe UI" w:hAnsi="Segoe UI" w:cs="Segoe UI"/>
                <w:color w:val="24292F"/>
                <w:shd w:val="clear" w:color="auto" w:fill="FFFFFF"/>
                <w:lang w:val="nl-NL"/>
              </w:rPr>
              <w:t xml:space="preserve"> met *dit moet je echt vertellen </w:t>
            </w:r>
            <w:proofErr w:type="spellStart"/>
            <w:r>
              <w:rPr>
                <w:rFonts w:ascii="Segoe UI" w:hAnsi="Segoe UI" w:cs="Segoe UI"/>
                <w:color w:val="24292F"/>
                <w:shd w:val="clear" w:color="auto" w:fill="FFFFFF"/>
                <w:lang w:val="nl-NL"/>
              </w:rPr>
              <w:t>bla-bla</w:t>
            </w:r>
            <w:proofErr w:type="spellEnd"/>
            <w:r>
              <w:rPr>
                <w:rFonts w:ascii="Segoe UI" w:hAnsi="Segoe UI" w:cs="Segoe UI"/>
                <w:color w:val="24292F"/>
                <w:shd w:val="clear" w:color="auto" w:fill="FFFFFF"/>
                <w:lang w:val="nl-NL"/>
              </w:rPr>
              <w:t xml:space="preserve"> praatje*</w:t>
            </w:r>
          </w:p>
          <w:p w14:paraId="344C33A4" w14:textId="22B4E804" w:rsidR="00CF20C5" w:rsidRPr="00CF20C5" w:rsidRDefault="00CF20C5" w:rsidP="00CF20C5">
            <w:pPr>
              <w:spacing w:after="0" w:line="240" w:lineRule="auto"/>
              <w:rPr>
                <w:rFonts w:ascii="Segoe UI" w:hAnsi="Segoe UI" w:cs="Segoe UI"/>
                <w:color w:val="24292F"/>
                <w:shd w:val="clear" w:color="auto" w:fill="FFFFFF"/>
                <w:lang w:val="nl-NL"/>
              </w:rPr>
            </w:pPr>
          </w:p>
          <w:p w14:paraId="004B7BCC" w14:textId="6AD8FE8C" w:rsidR="00CF20C5" w:rsidRP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Approach being taken</w:t>
            </w:r>
          </w:p>
          <w:p w14:paraId="71CEF9EC" w14:textId="482CA6BD"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open, community-driven and implemented in the open-source software package mice, which is the de facto standard for the analysis of incomplete data sets. </w:t>
            </w:r>
          </w:p>
          <w:p w14:paraId="2E426EF7" w14:textId="566DC785"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 xml:space="preserve">/marginalen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xml:space="preserve">, </w:t>
            </w:r>
            <w:proofErr w:type="spellStart"/>
            <w:r w:rsidRPr="00CF20C5">
              <w:rPr>
                <w:rFonts w:ascii="Segoe UI" w:hAnsi="Segoe UI" w:cs="Segoe UI"/>
                <w:color w:val="24292F"/>
                <w:shd w:val="clear" w:color="auto" w:fill="FFFFFF"/>
                <w:lang w:val="nl-NL"/>
              </w:rPr>
              <w:t>correlatietabbellen</w:t>
            </w:r>
            <w:proofErr w:type="spellEnd"/>
            <w:r w:rsidRPr="00CF20C5">
              <w:rPr>
                <w:rFonts w:ascii="Segoe UI" w:hAnsi="Segoe UI" w:cs="Segoe UI"/>
                <w:color w:val="24292F"/>
                <w:shd w:val="clear" w:color="auto" w:fill="FFFFFF"/>
                <w:lang w:val="nl-NL"/>
              </w:rPr>
              <w:t>/nieuwe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4C8C2297" w14:textId="44EF86B0" w:rsidR="00CF20C5" w:rsidRDefault="00CF20C5" w:rsidP="00CF20C5">
            <w:pPr>
              <w:pStyle w:val="ListParagraph"/>
              <w:numPr>
                <w:ilvl w:val="0"/>
                <w:numId w:val="4"/>
              </w:num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 xml:space="preserve">Welke software ondersteunen we vanaf begin: </w:t>
            </w:r>
            <w:proofErr w:type="spellStart"/>
            <w:proofErr w:type="gramStart"/>
            <w:r>
              <w:rPr>
                <w:rFonts w:ascii="Segoe UI" w:hAnsi="Segoe UI" w:cs="Segoe UI"/>
                <w:color w:val="24292F"/>
                <w:shd w:val="clear" w:color="auto" w:fill="FFFFFF"/>
                <w:lang w:val="nl-NL"/>
              </w:rPr>
              <w:t>mice</w:t>
            </w:r>
            <w:proofErr w:type="spellEnd"/>
            <w:r>
              <w:rPr>
                <w:rFonts w:ascii="Segoe UI" w:hAnsi="Segoe UI" w:cs="Segoe UI"/>
                <w:color w:val="24292F"/>
                <w:shd w:val="clear" w:color="auto" w:fill="FFFFFF"/>
                <w:lang w:val="nl-NL"/>
              </w:rPr>
              <w:t>::</w:t>
            </w:r>
            <w:proofErr w:type="spellStart"/>
            <w:proofErr w:type="gramEnd"/>
            <w:r>
              <w:rPr>
                <w:rFonts w:ascii="Segoe UI" w:hAnsi="Segoe UI" w:cs="Segoe UI"/>
                <w:color w:val="24292F"/>
                <w:shd w:val="clear" w:color="auto" w:fill="FFFFFF"/>
                <w:lang w:val="nl-NL"/>
              </w:rPr>
              <w:t>mids</w:t>
            </w:r>
            <w:proofErr w:type="spellEnd"/>
            <w:r>
              <w:rPr>
                <w:rFonts w:ascii="Segoe UI" w:hAnsi="Segoe UI" w:cs="Segoe UI"/>
                <w:color w:val="24292F"/>
                <w:shd w:val="clear" w:color="auto" w:fill="FFFFFF"/>
                <w:lang w:val="nl-NL"/>
              </w:rPr>
              <w:t xml:space="preserve"> object en .</w:t>
            </w:r>
            <w:proofErr w:type="spellStart"/>
            <w:r>
              <w:rPr>
                <w:rFonts w:ascii="Segoe UI" w:hAnsi="Segoe UI" w:cs="Segoe UI"/>
                <w:color w:val="24292F"/>
                <w:shd w:val="clear" w:color="auto" w:fill="FFFFFF"/>
                <w:lang w:val="nl-NL"/>
              </w:rPr>
              <w:t>txt</w:t>
            </w:r>
            <w:proofErr w:type="spellEnd"/>
            <w:r>
              <w:rPr>
                <w:rFonts w:ascii="Segoe UI" w:hAnsi="Segoe UI" w:cs="Segoe UI"/>
                <w:color w:val="24292F"/>
                <w:shd w:val="clear" w:color="auto" w:fill="FFFFFF"/>
                <w:lang w:val="nl-NL"/>
              </w:rPr>
              <w:t xml:space="preserve"> in long format en </w:t>
            </w:r>
            <w:proofErr w:type="spellStart"/>
            <w:r>
              <w:rPr>
                <w:rFonts w:ascii="Segoe UI" w:hAnsi="Segoe UI" w:cs="Segoe UI"/>
                <w:color w:val="24292F"/>
                <w:shd w:val="clear" w:color="auto" w:fill="FFFFFF"/>
                <w:lang w:val="nl-NL"/>
              </w:rPr>
              <w:t>iteration_history</w:t>
            </w:r>
            <w:proofErr w:type="spellEnd"/>
            <w:r>
              <w:rPr>
                <w:rFonts w:ascii="Segoe UI" w:hAnsi="Segoe UI" w:cs="Segoe UI"/>
                <w:color w:val="24292F"/>
                <w:shd w:val="clear" w:color="auto" w:fill="FFFFFF"/>
                <w:lang w:val="nl-NL"/>
              </w:rPr>
              <w:t>. Dan hebben we alle software zo’n beetje te pakken</w:t>
            </w:r>
          </w:p>
          <w:p w14:paraId="340EF6FD" w14:textId="2112CB85"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 xml:space="preserve">In </w:t>
            </w:r>
            <w:proofErr w:type="gramStart"/>
            <w:r w:rsidRPr="00CF20C5">
              <w:rPr>
                <w:rFonts w:ascii="Segoe UI" w:hAnsi="Segoe UI" w:cs="Segoe UI"/>
                <w:color w:val="24292F"/>
                <w:shd w:val="clear" w:color="auto" w:fill="FFFFFF"/>
                <w:lang w:val="en-US"/>
              </w:rPr>
              <w:t>R;</w:t>
            </w:r>
            <w:proofErr w:type="gramEnd"/>
            <w:r w:rsidRPr="00CF20C5">
              <w:rPr>
                <w:rFonts w:ascii="Segoe UI" w:hAnsi="Segoe UI" w:cs="Segoe UI"/>
                <w:color w:val="24292F"/>
                <w:shd w:val="clear" w:color="auto" w:fill="FFFFFF"/>
                <w:lang w:val="en-US"/>
              </w:rPr>
              <w:t xml:space="preserve"> </w:t>
            </w:r>
            <w:proofErr w:type="spellStart"/>
            <w:r>
              <w:rPr>
                <w:rFonts w:ascii="Segoe UI" w:hAnsi="Segoe UI" w:cs="Segoe UI"/>
                <w:color w:val="24292F"/>
                <w:shd w:val="clear" w:color="auto" w:fill="FFFFFF"/>
                <w:lang w:val="en-US"/>
              </w:rPr>
              <w:t>evt</w:t>
            </w:r>
            <w:proofErr w:type="spellEnd"/>
            <w:r>
              <w:rPr>
                <w:rFonts w:ascii="Segoe UI" w:hAnsi="Segoe UI" w:cs="Segoe UI"/>
                <w:color w:val="24292F"/>
                <w:shd w:val="clear" w:color="auto" w:fill="FFFFFF"/>
                <w:lang w:val="en-US"/>
              </w:rPr>
              <w:t xml:space="preserve"> </w:t>
            </w:r>
            <w:r w:rsidRPr="00CF20C5">
              <w:rPr>
                <w:rFonts w:ascii="Segoe UI" w:hAnsi="Segoe UI" w:cs="Segoe UI"/>
                <w:color w:val="24292F"/>
                <w:shd w:val="clear" w:color="auto" w:fill="FFFFFF"/>
                <w:lang w:val="en-US"/>
              </w:rPr>
              <w:t xml:space="preserve">met shiny facility for </w:t>
            </w:r>
            <w:r>
              <w:rPr>
                <w:rFonts w:ascii="Segoe UI" w:hAnsi="Segoe UI" w:cs="Segoe UI"/>
                <w:color w:val="24292F"/>
                <w:shd w:val="clear" w:color="auto" w:fill="FFFFFF"/>
                <w:lang w:val="en-US"/>
              </w:rPr>
              <w:t>ease of use.</w:t>
            </w:r>
          </w:p>
          <w:p w14:paraId="4AE7720E" w14:textId="7C83BDDA"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TOPIC is FAIR data and software </w:t>
            </w:r>
          </w:p>
          <w:p w14:paraId="3D18D539" w14:textId="799C8530" w:rsidR="00CF20C5" w:rsidRPr="00CF20C5" w:rsidRDefault="00CF20C5" w:rsidP="00CF20C5">
            <w:pPr>
              <w:spacing w:after="0" w:line="240" w:lineRule="auto"/>
              <w:rPr>
                <w:rFonts w:ascii="Open Sans" w:hAnsi="Open Sans" w:cs="Open Sans"/>
                <w:sz w:val="24"/>
                <w:lang w:val="en-NL"/>
              </w:rPr>
            </w:pPr>
            <w:r>
              <w:rPr>
                <w:rFonts w:ascii="Segoe UI" w:hAnsi="Segoe UI" w:cs="Segoe UI"/>
                <w:color w:val="24292F"/>
                <w:shd w:val="clear" w:color="auto" w:fill="FFFFFF"/>
              </w:rPr>
              <w:t xml:space="preserve"> </w:t>
            </w:r>
          </w:p>
          <w:p w14:paraId="518A2E23" w14:textId="77777777" w:rsidR="00CF20C5" w:rsidRPr="00CF20C5" w:rsidRDefault="00CF20C5" w:rsidP="00E7406A">
            <w:pPr>
              <w:spacing w:after="0" w:line="240" w:lineRule="auto"/>
              <w:rPr>
                <w:rFonts w:ascii="Open Sans" w:hAnsi="Open Sans" w:cs="Open Sans"/>
                <w:sz w:val="24"/>
                <w:lang w:val="en-NL"/>
              </w:rPr>
            </w:pP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9135CAC" w14:textId="775D3054" w:rsidR="00CF20C5" w:rsidRPr="00CF20C5" w:rsidRDefault="00CF20C5" w:rsidP="00CF20C5">
            <w:pPr>
              <w:spacing w:after="0" w:line="240" w:lineRule="auto"/>
              <w:rPr>
                <w:rFonts w:ascii="Segoe UI" w:hAnsi="Segoe UI" w:cs="Segoe UI"/>
                <w:color w:val="24292F"/>
                <w:shd w:val="clear" w:color="auto" w:fill="FFFFFF"/>
                <w:lang w:val="nl-NL"/>
              </w:rPr>
            </w:pPr>
            <w:proofErr w:type="spellStart"/>
            <w:r>
              <w:rPr>
                <w:rFonts w:ascii="Segoe UI" w:hAnsi="Segoe UI" w:cs="Segoe UI"/>
                <w:color w:val="24292F"/>
                <w:shd w:val="clear" w:color="auto" w:fill="FFFFFF"/>
                <w:lang w:val="nl-NL"/>
              </w:rPr>
              <w:lastRenderedPageBreak/>
              <w:t>Progress</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outcomes</w:t>
            </w:r>
            <w:proofErr w:type="spellEnd"/>
          </w:p>
          <w:p w14:paraId="5EE494C9" w14:textId="4D1405E5" w:rsidR="008A4A35" w:rsidRDefault="00CF20C5" w:rsidP="00E7406A">
            <w:pPr>
              <w:pStyle w:val="ListParagraph"/>
              <w:numPr>
                <w:ilvl w:val="0"/>
                <w:numId w:val="4"/>
              </w:numPr>
              <w:spacing w:after="0" w:line="240" w:lineRule="auto"/>
              <w:rPr>
                <w:rFonts w:ascii="Segoe UI" w:hAnsi="Segoe UI" w:cs="Segoe UI"/>
                <w:color w:val="24292F"/>
                <w:shd w:val="clear" w:color="auto" w:fill="FFFFFF"/>
                <w:lang w:val="nl-NL"/>
              </w:rPr>
            </w:pPr>
            <w:r w:rsidRPr="00CF20C5">
              <w:rPr>
                <w:rFonts w:ascii="Segoe UI" w:hAnsi="Segoe UI" w:cs="Segoe UI"/>
                <w:color w:val="24292F"/>
                <w:shd w:val="clear" w:color="auto" w:fill="FFFFFF"/>
                <w:lang w:val="nl-NL"/>
              </w:rPr>
              <w:t>Deliverables formuleren: convergentie/</w:t>
            </w:r>
            <w:proofErr w:type="spellStart"/>
            <w:r w:rsidRPr="00CF20C5">
              <w:rPr>
                <w:rFonts w:ascii="Segoe UI" w:hAnsi="Segoe UI" w:cs="Segoe UI"/>
                <w:color w:val="24292F"/>
                <w:shd w:val="clear" w:color="auto" w:fill="FFFFFF"/>
                <w:lang w:val="nl-NL"/>
              </w:rPr>
              <w:t>densityplots</w:t>
            </w:r>
            <w:proofErr w:type="spellEnd"/>
            <w:r w:rsidRPr="00CF20C5">
              <w:rPr>
                <w:rFonts w:ascii="Segoe UI" w:hAnsi="Segoe UI" w:cs="Segoe UI"/>
                <w:color w:val="24292F"/>
                <w:shd w:val="clear" w:color="auto" w:fill="FFFFFF"/>
                <w:lang w:val="nl-NL"/>
              </w:rPr>
              <w:t xml:space="preserve">/marginalen en </w:t>
            </w:r>
            <w:proofErr w:type="spellStart"/>
            <w:r w:rsidRPr="00CF20C5">
              <w:rPr>
                <w:rFonts w:ascii="Segoe UI" w:hAnsi="Segoe UI" w:cs="Segoe UI"/>
                <w:color w:val="24292F"/>
                <w:shd w:val="clear" w:color="auto" w:fill="FFFFFF"/>
                <w:lang w:val="nl-NL"/>
              </w:rPr>
              <w:t>conditionals</w:t>
            </w:r>
            <w:proofErr w:type="spellEnd"/>
            <w:r w:rsidRPr="00CF20C5">
              <w:rPr>
                <w:rFonts w:ascii="Segoe UI" w:hAnsi="Segoe UI" w:cs="Segoe UI"/>
                <w:color w:val="24292F"/>
                <w:shd w:val="clear" w:color="auto" w:fill="FFFFFF"/>
                <w:lang w:val="nl-NL"/>
              </w:rPr>
              <w:t xml:space="preserve">, </w:t>
            </w:r>
            <w:proofErr w:type="spellStart"/>
            <w:r w:rsidRPr="00CF20C5">
              <w:rPr>
                <w:rFonts w:ascii="Segoe UI" w:hAnsi="Segoe UI" w:cs="Segoe UI"/>
                <w:color w:val="24292F"/>
                <w:shd w:val="clear" w:color="auto" w:fill="FFFFFF"/>
                <w:lang w:val="nl-NL"/>
              </w:rPr>
              <w:t>correlatietabbellen</w:t>
            </w:r>
            <w:proofErr w:type="spellEnd"/>
            <w:r w:rsidRPr="00CF20C5">
              <w:rPr>
                <w:rFonts w:ascii="Segoe UI" w:hAnsi="Segoe UI" w:cs="Segoe UI"/>
                <w:color w:val="24292F"/>
                <w:shd w:val="clear" w:color="auto" w:fill="FFFFFF"/>
                <w:lang w:val="nl-NL"/>
              </w:rPr>
              <w:t>/nieuwe plaat</w:t>
            </w:r>
            <w:r>
              <w:rPr>
                <w:rFonts w:ascii="Segoe UI" w:hAnsi="Segoe UI" w:cs="Segoe UI"/>
                <w:color w:val="24292F"/>
                <w:shd w:val="clear" w:color="auto" w:fill="FFFFFF"/>
                <w:lang w:val="nl-NL"/>
              </w:rPr>
              <w:t>je/analysemodelplot/</w:t>
            </w:r>
            <w:proofErr w:type="spellStart"/>
            <w:r>
              <w:rPr>
                <w:rFonts w:ascii="Segoe UI" w:hAnsi="Segoe UI" w:cs="Segoe UI"/>
                <w:color w:val="24292F"/>
                <w:shd w:val="clear" w:color="auto" w:fill="FFFFFF"/>
                <w:lang w:val="nl-NL"/>
              </w:rPr>
              <w:t>pooled</w:t>
            </w:r>
            <w:proofErr w:type="spellEnd"/>
            <w:r>
              <w:rPr>
                <w:rFonts w:ascii="Segoe UI" w:hAnsi="Segoe UI" w:cs="Segoe UI"/>
                <w:color w:val="24292F"/>
                <w:shd w:val="clear" w:color="auto" w:fill="FFFFFF"/>
                <w:lang w:val="nl-NL"/>
              </w:rPr>
              <w:t xml:space="preserve"> en </w:t>
            </w:r>
            <w:proofErr w:type="spellStart"/>
            <w:r>
              <w:rPr>
                <w:rFonts w:ascii="Segoe UI" w:hAnsi="Segoe UI" w:cs="Segoe UI"/>
                <w:color w:val="24292F"/>
                <w:shd w:val="clear" w:color="auto" w:fill="FFFFFF"/>
                <w:lang w:val="nl-NL"/>
              </w:rPr>
              <w:t>individual</w:t>
            </w:r>
            <w:proofErr w:type="spellEnd"/>
            <w:r>
              <w:rPr>
                <w:rFonts w:ascii="Segoe UI" w:hAnsi="Segoe UI" w:cs="Segoe UI"/>
                <w:color w:val="24292F"/>
                <w:shd w:val="clear" w:color="auto" w:fill="FFFFFF"/>
                <w:lang w:val="nl-NL"/>
              </w:rPr>
              <w:t xml:space="preserve"> </w:t>
            </w:r>
            <w:proofErr w:type="spellStart"/>
            <w:r>
              <w:rPr>
                <w:rFonts w:ascii="Segoe UI" w:hAnsi="Segoe UI" w:cs="Segoe UI"/>
                <w:color w:val="24292F"/>
                <w:shd w:val="clear" w:color="auto" w:fill="FFFFFF"/>
                <w:lang w:val="nl-NL"/>
              </w:rPr>
              <w:t>results</w:t>
            </w:r>
            <w:proofErr w:type="spellEnd"/>
          </w:p>
          <w:p w14:paraId="1432F3F1" w14:textId="2C872030" w:rsidR="00CF20C5" w:rsidRDefault="00CF20C5" w:rsidP="00CF20C5">
            <w:pPr>
              <w:spacing w:after="0" w:line="240" w:lineRule="auto"/>
              <w:rPr>
                <w:rFonts w:ascii="Segoe UI" w:hAnsi="Segoe UI" w:cs="Segoe UI"/>
                <w:color w:val="24292F"/>
                <w:shd w:val="clear" w:color="auto" w:fill="FFFFFF"/>
                <w:lang w:val="nl-NL"/>
              </w:rPr>
            </w:pPr>
          </w:p>
          <w:p w14:paraId="56EA93BF" w14:textId="65CC7F19" w:rsidR="00CF20C5" w:rsidRPr="00CF20C5" w:rsidRDefault="00CF20C5" w:rsidP="00CF20C5">
            <w:pPr>
              <w:spacing w:after="0" w:line="240" w:lineRule="auto"/>
              <w:rPr>
                <w:rFonts w:ascii="Segoe UI" w:hAnsi="Segoe UI" w:cs="Segoe UI"/>
                <w:color w:val="24292F"/>
                <w:shd w:val="clear" w:color="auto" w:fill="FFFFFF"/>
                <w:lang w:val="nl-NL"/>
              </w:rPr>
            </w:pPr>
            <w:r>
              <w:rPr>
                <w:rFonts w:ascii="Segoe UI" w:hAnsi="Segoe UI" w:cs="Segoe UI"/>
                <w:color w:val="24292F"/>
                <w:shd w:val="clear" w:color="auto" w:fill="FFFFFF"/>
                <w:lang w:val="nl-NL"/>
              </w:rPr>
              <w:t>Impact:</w:t>
            </w:r>
          </w:p>
          <w:p w14:paraId="22A348C5" w14:textId="233CF653" w:rsidR="00CF20C5" w:rsidRDefault="00CF20C5" w:rsidP="00E7406A">
            <w:pPr>
              <w:pStyle w:val="ListParagraph"/>
              <w:numPr>
                <w:ilvl w:val="0"/>
                <w:numId w:val="4"/>
              </w:numPr>
              <w:spacing w:after="0" w:line="240" w:lineRule="auto"/>
              <w:rPr>
                <w:rFonts w:ascii="Segoe UI" w:hAnsi="Segoe UI" w:cs="Segoe UI"/>
                <w:color w:val="24292F"/>
                <w:shd w:val="clear" w:color="auto" w:fill="FFFFFF"/>
                <w:lang w:val="en-US"/>
              </w:rPr>
            </w:pPr>
            <w:r w:rsidRPr="00CF20C5">
              <w:rPr>
                <w:rFonts w:ascii="Segoe UI" w:hAnsi="Segoe UI" w:cs="Segoe UI"/>
                <w:color w:val="24292F"/>
                <w:shd w:val="clear" w:color="auto" w:fill="FFFFFF"/>
                <w:lang w:val="en-US"/>
              </w:rPr>
              <w:t xml:space="preserve">Downloads on CRAN </w:t>
            </w:r>
            <w:proofErr w:type="spellStart"/>
            <w:r w:rsidRPr="00CF20C5">
              <w:rPr>
                <w:rFonts w:ascii="Segoe UI" w:hAnsi="Segoe UI" w:cs="Segoe UI"/>
                <w:color w:val="24292F"/>
                <w:shd w:val="clear" w:color="auto" w:fill="FFFFFF"/>
                <w:lang w:val="en-US"/>
              </w:rPr>
              <w:t>en</w:t>
            </w:r>
            <w:proofErr w:type="spellEnd"/>
            <w:r w:rsidRPr="00CF20C5">
              <w:rPr>
                <w:rFonts w:ascii="Segoe UI" w:hAnsi="Segoe UI" w:cs="Segoe UI"/>
                <w:color w:val="24292F"/>
                <w:shd w:val="clear" w:color="auto" w:fill="FFFFFF"/>
                <w:lang w:val="en-US"/>
              </w:rPr>
              <w:t xml:space="preserve"> G</w:t>
            </w:r>
            <w:r>
              <w:rPr>
                <w:rFonts w:ascii="Segoe UI" w:hAnsi="Segoe UI" w:cs="Segoe UI"/>
                <w:color w:val="24292F"/>
                <w:shd w:val="clear" w:color="auto" w:fill="FFFFFF"/>
                <w:lang w:val="en-US"/>
              </w:rPr>
              <w:t>itHub</w:t>
            </w:r>
          </w:p>
          <w:p w14:paraId="74C2879F" w14:textId="2116EFB8" w:rsidR="00CF20C5" w:rsidRDefault="00CF20C5" w:rsidP="00CF20C5">
            <w:pPr>
              <w:spacing w:after="0" w:line="240" w:lineRule="auto"/>
              <w:ind w:left="360"/>
              <w:rPr>
                <w:rFonts w:ascii="Segoe UI" w:hAnsi="Segoe UI" w:cs="Segoe UI"/>
                <w:color w:val="24292F"/>
                <w:shd w:val="clear" w:color="auto" w:fill="FFFFFF"/>
                <w:lang w:val="en-US"/>
              </w:rPr>
            </w:pPr>
          </w:p>
          <w:p w14:paraId="07F718B9" w14:textId="6365491E" w:rsidR="00CF20C5" w:rsidRDefault="00CF20C5" w:rsidP="00CF20C5">
            <w:p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Dissemination</w:t>
            </w:r>
          </w:p>
          <w:p w14:paraId="3FB2F33E" w14:textId="0D73073C" w:rsidR="00CF20C5" w:rsidRPr="00CF20C5" w:rsidRDefault="00CF20C5" w:rsidP="00CF20C5">
            <w:pPr>
              <w:pStyle w:val="ListParagraph"/>
              <w:numPr>
                <w:ilvl w:val="0"/>
                <w:numId w:val="4"/>
              </w:numPr>
              <w:spacing w:after="0" w:line="240" w:lineRule="auto"/>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In R – perhaps not in mice because of impact monitoring. Perhaps separate package to aid visibility with function in mice that runs the relevant package code: REPORTER package with </w:t>
            </w:r>
            <w:proofErr w:type="gramStart"/>
            <w:r>
              <w:rPr>
                <w:rFonts w:ascii="Segoe UI" w:hAnsi="Segoe UI" w:cs="Segoe UI"/>
                <w:color w:val="24292F"/>
                <w:shd w:val="clear" w:color="auto" w:fill="FFFFFF"/>
                <w:lang w:val="en-US"/>
              </w:rPr>
              <w:t>REPORTER::</w:t>
            </w:r>
            <w:proofErr w:type="gramEnd"/>
            <w:r>
              <w:rPr>
                <w:rFonts w:ascii="Segoe UI" w:hAnsi="Segoe UI" w:cs="Segoe UI"/>
                <w:color w:val="24292F"/>
                <w:shd w:val="clear" w:color="auto" w:fill="FFFFFF"/>
                <w:lang w:val="en-US"/>
              </w:rPr>
              <w:t xml:space="preserve">imputation() as function. REPORTER allows for more standardized implementations than imputation alone.  </w:t>
            </w:r>
          </w:p>
          <w:p w14:paraId="0F35A5B8" w14:textId="77777777" w:rsidR="00CF20C5" w:rsidRPr="00CF20C5" w:rsidRDefault="00CF20C5" w:rsidP="00CF20C5">
            <w:pPr>
              <w:spacing w:after="0" w:line="240" w:lineRule="auto"/>
              <w:rPr>
                <w:rFonts w:ascii="Segoe UI" w:hAnsi="Segoe UI" w:cs="Segoe UI"/>
                <w:color w:val="24292F"/>
                <w:shd w:val="clear" w:color="auto" w:fill="FFFFFF"/>
                <w:lang w:val="en-US"/>
              </w:rPr>
            </w:pPr>
          </w:p>
          <w:p w14:paraId="022CBB4A" w14:textId="77777777" w:rsidR="00C82A21" w:rsidRPr="00CF20C5" w:rsidRDefault="00C82A21" w:rsidP="00E7406A">
            <w:pPr>
              <w:spacing w:after="0" w:line="240" w:lineRule="auto"/>
              <w:rPr>
                <w:rFonts w:ascii="Open Sans" w:hAnsi="Open Sans" w:cs="Open Sans"/>
                <w:sz w:val="24"/>
                <w:lang w:val="en-US"/>
              </w:rPr>
            </w:pPr>
          </w:p>
          <w:p w14:paraId="0919B850" w14:textId="77777777" w:rsidR="00C82A21" w:rsidRPr="00CF20C5" w:rsidRDefault="00C82A21" w:rsidP="00E7406A">
            <w:pPr>
              <w:spacing w:after="0" w:line="240" w:lineRule="auto"/>
              <w:rPr>
                <w:rFonts w:ascii="Open Sans" w:hAnsi="Open Sans" w:cs="Open Sans"/>
                <w:sz w:val="24"/>
                <w:lang w:val="en-US"/>
              </w:rPr>
            </w:pPr>
          </w:p>
        </w:tc>
      </w:tr>
      <w:tr w:rsidR="00CF20C5" w:rsidRPr="00CF20C5" w14:paraId="0796E6C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CABD855" w14:textId="4BFA7B9E" w:rsidR="00CF20C5" w:rsidRPr="00CF20C5" w:rsidRDefault="00CF20C5" w:rsidP="00CF20C5">
            <w:pPr>
              <w:spacing w:after="0" w:line="240" w:lineRule="auto"/>
              <w:rPr>
                <w:rFonts w:ascii="Segoe UI" w:hAnsi="Segoe UI" w:cs="Segoe UI"/>
                <w:color w:val="24292F"/>
                <w:shd w:val="clear" w:color="auto" w:fill="FFFFFF"/>
                <w:lang w:val="en-US"/>
              </w:rPr>
            </w:pPr>
          </w:p>
        </w:tc>
      </w:tr>
    </w:tbl>
    <w:p w14:paraId="08AA4EA3" w14:textId="77777777" w:rsidR="008A4A35" w:rsidRPr="00CF20C5" w:rsidRDefault="008A4A35" w:rsidP="00E7406A">
      <w:pPr>
        <w:spacing w:after="0" w:line="240" w:lineRule="auto"/>
        <w:rPr>
          <w:rFonts w:ascii="Open Sans" w:hAnsi="Open Sans" w:cs="Open Sans"/>
          <w:sz w:val="24"/>
          <w:lang w:val="en-US"/>
        </w:rPr>
      </w:pPr>
    </w:p>
    <w:p w14:paraId="089773D9" w14:textId="77777777"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BFCB301" w14:textId="375C0F84" w:rsidR="008A4A35" w:rsidRPr="00F764B5" w:rsidRDefault="00CF20C5" w:rsidP="00E7406A">
            <w:pPr>
              <w:spacing w:after="0" w:line="240" w:lineRule="auto"/>
              <w:rPr>
                <w:rFonts w:ascii="Open Sans" w:hAnsi="Open Sans" w:cs="Open Sans"/>
                <w:sz w:val="24"/>
              </w:rPr>
            </w:pPr>
            <w:proofErr w:type="spellStart"/>
            <w:r>
              <w:rPr>
                <w:rFonts w:ascii="Open Sans" w:hAnsi="Open Sans" w:cs="Open Sans"/>
                <w:sz w:val="24"/>
              </w:rPr>
              <w:t>Nog</w:t>
            </w:r>
            <w:proofErr w:type="spellEnd"/>
            <w:r>
              <w:rPr>
                <w:rFonts w:ascii="Open Sans" w:hAnsi="Open Sans" w:cs="Open Sans"/>
                <w:sz w:val="24"/>
              </w:rPr>
              <w:t xml:space="preserve"> </w:t>
            </w:r>
            <w:proofErr w:type="spellStart"/>
            <w:r>
              <w:rPr>
                <w:rFonts w:ascii="Open Sans" w:hAnsi="Open Sans" w:cs="Open Sans"/>
                <w:sz w:val="24"/>
              </w:rPr>
              <w:t>doen</w:t>
            </w:r>
            <w:proofErr w:type="spellEnd"/>
          </w:p>
          <w:p w14:paraId="786BED59" w14:textId="77777777" w:rsidR="00C82A21" w:rsidRPr="00F764B5" w:rsidRDefault="00C82A21" w:rsidP="00E7406A">
            <w:pPr>
              <w:spacing w:after="0" w:line="240" w:lineRule="auto"/>
              <w:rPr>
                <w:rFonts w:ascii="Open Sans" w:hAnsi="Open Sans" w:cs="Open Sans"/>
                <w:sz w:val="24"/>
              </w:rPr>
            </w:pPr>
          </w:p>
          <w:p w14:paraId="5F7D742E" w14:textId="77777777" w:rsidR="00C82A21" w:rsidRPr="00F764B5" w:rsidRDefault="00C82A21" w:rsidP="00E7406A">
            <w:pPr>
              <w:spacing w:after="0" w:line="240" w:lineRule="auto"/>
              <w:rPr>
                <w:rFonts w:ascii="Open Sans" w:hAnsi="Open Sans" w:cs="Open Sans"/>
                <w:sz w:val="24"/>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9E7DE69" w14:textId="77777777" w:rsidR="008A4A35" w:rsidRPr="00F764B5" w:rsidRDefault="008A4A35" w:rsidP="00E7406A">
            <w:pPr>
              <w:spacing w:after="0" w:line="240" w:lineRule="auto"/>
              <w:rPr>
                <w:rFonts w:ascii="Open Sans" w:hAnsi="Open Sans" w:cs="Open Sans"/>
                <w:sz w:val="24"/>
              </w:rPr>
            </w:pPr>
          </w:p>
          <w:p w14:paraId="1F4C091C" w14:textId="01018ED7" w:rsidR="00C82A21" w:rsidRPr="00F764B5" w:rsidRDefault="00CF20C5" w:rsidP="00E7406A">
            <w:pPr>
              <w:spacing w:after="0" w:line="240" w:lineRule="auto"/>
              <w:rPr>
                <w:rFonts w:ascii="Open Sans" w:hAnsi="Open Sans" w:cs="Open Sans"/>
                <w:sz w:val="24"/>
              </w:rPr>
            </w:pPr>
            <w:proofErr w:type="spellStart"/>
            <w:r>
              <w:rPr>
                <w:rFonts w:ascii="Open Sans" w:hAnsi="Open Sans" w:cs="Open Sans"/>
                <w:sz w:val="24"/>
              </w:rPr>
              <w:t>Urenraming</w:t>
            </w:r>
            <w:proofErr w:type="spellEnd"/>
            <w:r>
              <w:rPr>
                <w:rFonts w:ascii="Open Sans" w:hAnsi="Open Sans" w:cs="Open Sans"/>
                <w:sz w:val="24"/>
              </w:rPr>
              <w:t xml:space="preserve"> maken</w:t>
            </w:r>
          </w:p>
          <w:p w14:paraId="43063C08" w14:textId="77777777" w:rsidR="00C82A21" w:rsidRPr="00F764B5" w:rsidRDefault="00C82A21" w:rsidP="00E7406A">
            <w:pPr>
              <w:spacing w:after="0" w:line="240" w:lineRule="auto"/>
              <w:rPr>
                <w:rFonts w:ascii="Open Sans" w:hAnsi="Open Sans" w:cs="Open Sans"/>
                <w:sz w:val="24"/>
              </w:rPr>
            </w:pPr>
          </w:p>
        </w:tc>
      </w:tr>
    </w:tbl>
    <w:p w14:paraId="02D28DD9" w14:textId="77777777" w:rsidR="00720133" w:rsidRPr="00F764B5" w:rsidRDefault="00720133" w:rsidP="00E7406A">
      <w:pPr>
        <w:spacing w:after="0" w:line="240" w:lineRule="auto"/>
        <w:rPr>
          <w:rFonts w:ascii="Open Sans" w:hAnsi="Open Sans" w:cs="Open Sans"/>
          <w:sz w:val="24"/>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6"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D362" w14:textId="77777777" w:rsidR="00DD7AB9" w:rsidRDefault="00DD7AB9" w:rsidP="00AE0CD2">
      <w:pPr>
        <w:spacing w:after="0" w:line="240" w:lineRule="auto"/>
      </w:pPr>
      <w:r>
        <w:separator/>
      </w:r>
    </w:p>
  </w:endnote>
  <w:endnote w:type="continuationSeparator" w:id="0">
    <w:p w14:paraId="114F11E5" w14:textId="77777777" w:rsidR="00DD7AB9" w:rsidRDefault="00DD7AB9" w:rsidP="00AE0CD2">
      <w:pPr>
        <w:spacing w:after="0" w:line="240" w:lineRule="auto"/>
      </w:pPr>
      <w:r>
        <w:continuationSeparator/>
      </w:r>
    </w:p>
  </w:endnote>
  <w:endnote w:type="continuationNotice" w:id="1">
    <w:p w14:paraId="1BAADC57" w14:textId="77777777" w:rsidR="00DD7AB9" w:rsidRDefault="00DD7A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D2E65" w14:textId="77777777" w:rsidR="00DD7AB9" w:rsidRDefault="00DD7AB9" w:rsidP="00AE0CD2">
      <w:pPr>
        <w:spacing w:after="0" w:line="240" w:lineRule="auto"/>
      </w:pPr>
      <w:r>
        <w:separator/>
      </w:r>
    </w:p>
  </w:footnote>
  <w:footnote w:type="continuationSeparator" w:id="0">
    <w:p w14:paraId="2E36AF8F" w14:textId="77777777" w:rsidR="00DD7AB9" w:rsidRDefault="00DD7AB9" w:rsidP="00AE0CD2">
      <w:pPr>
        <w:spacing w:after="0" w:line="240" w:lineRule="auto"/>
      </w:pPr>
      <w:r>
        <w:continuationSeparator/>
      </w:r>
    </w:p>
  </w:footnote>
  <w:footnote w:type="continuationNotice" w:id="1">
    <w:p w14:paraId="4193FF5F" w14:textId="77777777" w:rsidR="00DD7AB9" w:rsidRDefault="00DD7A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33"/>
    <w:rsid w:val="00003F6A"/>
    <w:rsid w:val="00013C70"/>
    <w:rsid w:val="00020892"/>
    <w:rsid w:val="00023BD8"/>
    <w:rsid w:val="0003296A"/>
    <w:rsid w:val="0004356E"/>
    <w:rsid w:val="00044898"/>
    <w:rsid w:val="00056027"/>
    <w:rsid w:val="00065C11"/>
    <w:rsid w:val="000724E3"/>
    <w:rsid w:val="00095C33"/>
    <w:rsid w:val="000B0A60"/>
    <w:rsid w:val="000D3C5D"/>
    <w:rsid w:val="000F0C7C"/>
    <w:rsid w:val="00123CE5"/>
    <w:rsid w:val="0015008E"/>
    <w:rsid w:val="00174480"/>
    <w:rsid w:val="00196D54"/>
    <w:rsid w:val="001B46E7"/>
    <w:rsid w:val="001D4836"/>
    <w:rsid w:val="001F1E93"/>
    <w:rsid w:val="002128CE"/>
    <w:rsid w:val="00232F46"/>
    <w:rsid w:val="00283267"/>
    <w:rsid w:val="002A76DB"/>
    <w:rsid w:val="002D32F3"/>
    <w:rsid w:val="002F4E80"/>
    <w:rsid w:val="003168B6"/>
    <w:rsid w:val="00363647"/>
    <w:rsid w:val="003744FE"/>
    <w:rsid w:val="003B53B9"/>
    <w:rsid w:val="003D3818"/>
    <w:rsid w:val="003E1FEF"/>
    <w:rsid w:val="00452EE8"/>
    <w:rsid w:val="004566A4"/>
    <w:rsid w:val="00467675"/>
    <w:rsid w:val="004701BE"/>
    <w:rsid w:val="004C3016"/>
    <w:rsid w:val="004C6B6A"/>
    <w:rsid w:val="004D24BE"/>
    <w:rsid w:val="004D7EE3"/>
    <w:rsid w:val="005377DC"/>
    <w:rsid w:val="00543032"/>
    <w:rsid w:val="00551460"/>
    <w:rsid w:val="005670AC"/>
    <w:rsid w:val="0057639E"/>
    <w:rsid w:val="00582E9D"/>
    <w:rsid w:val="005E14C6"/>
    <w:rsid w:val="006931CB"/>
    <w:rsid w:val="006A42D5"/>
    <w:rsid w:val="006D3992"/>
    <w:rsid w:val="006E1CB6"/>
    <w:rsid w:val="00720133"/>
    <w:rsid w:val="00761ACD"/>
    <w:rsid w:val="0077682E"/>
    <w:rsid w:val="007A693C"/>
    <w:rsid w:val="007A71A2"/>
    <w:rsid w:val="007B00F5"/>
    <w:rsid w:val="007E6EF6"/>
    <w:rsid w:val="0083246E"/>
    <w:rsid w:val="00835A7E"/>
    <w:rsid w:val="00857030"/>
    <w:rsid w:val="00864001"/>
    <w:rsid w:val="00885B76"/>
    <w:rsid w:val="0089008B"/>
    <w:rsid w:val="00892DD9"/>
    <w:rsid w:val="00892E1F"/>
    <w:rsid w:val="008A4784"/>
    <w:rsid w:val="008A4A35"/>
    <w:rsid w:val="008B34F7"/>
    <w:rsid w:val="008C5591"/>
    <w:rsid w:val="00931F95"/>
    <w:rsid w:val="009670ED"/>
    <w:rsid w:val="009705C8"/>
    <w:rsid w:val="009870BD"/>
    <w:rsid w:val="009931EC"/>
    <w:rsid w:val="009A4A4A"/>
    <w:rsid w:val="009F318B"/>
    <w:rsid w:val="00A13B34"/>
    <w:rsid w:val="00A22FDE"/>
    <w:rsid w:val="00A678AB"/>
    <w:rsid w:val="00A85C10"/>
    <w:rsid w:val="00A87CDB"/>
    <w:rsid w:val="00A95F6D"/>
    <w:rsid w:val="00AA2C2E"/>
    <w:rsid w:val="00AB4320"/>
    <w:rsid w:val="00AE0CD2"/>
    <w:rsid w:val="00B24359"/>
    <w:rsid w:val="00B3171A"/>
    <w:rsid w:val="00B327C1"/>
    <w:rsid w:val="00B469BD"/>
    <w:rsid w:val="00B53B34"/>
    <w:rsid w:val="00B6242B"/>
    <w:rsid w:val="00B6308F"/>
    <w:rsid w:val="00BC11AD"/>
    <w:rsid w:val="00BC58ED"/>
    <w:rsid w:val="00BE3F47"/>
    <w:rsid w:val="00C027DE"/>
    <w:rsid w:val="00C1519C"/>
    <w:rsid w:val="00C2565D"/>
    <w:rsid w:val="00C55D22"/>
    <w:rsid w:val="00C82A21"/>
    <w:rsid w:val="00C92639"/>
    <w:rsid w:val="00CB059A"/>
    <w:rsid w:val="00CC5A9C"/>
    <w:rsid w:val="00CC7C36"/>
    <w:rsid w:val="00CF20C5"/>
    <w:rsid w:val="00D22A11"/>
    <w:rsid w:val="00D30677"/>
    <w:rsid w:val="00D31D70"/>
    <w:rsid w:val="00D456C0"/>
    <w:rsid w:val="00D542CC"/>
    <w:rsid w:val="00D62D5C"/>
    <w:rsid w:val="00D9712B"/>
    <w:rsid w:val="00DB0932"/>
    <w:rsid w:val="00DB344F"/>
    <w:rsid w:val="00DC317F"/>
    <w:rsid w:val="00DD2555"/>
    <w:rsid w:val="00DD7AB9"/>
    <w:rsid w:val="00DE4055"/>
    <w:rsid w:val="00DE6995"/>
    <w:rsid w:val="00DF5B9F"/>
    <w:rsid w:val="00E07EAD"/>
    <w:rsid w:val="00E31CED"/>
    <w:rsid w:val="00E346E3"/>
    <w:rsid w:val="00E57066"/>
    <w:rsid w:val="00E63525"/>
    <w:rsid w:val="00E6790E"/>
    <w:rsid w:val="00E7406A"/>
    <w:rsid w:val="00E74402"/>
    <w:rsid w:val="00E84723"/>
    <w:rsid w:val="00E91763"/>
    <w:rsid w:val="00EA3E0D"/>
    <w:rsid w:val="00F26038"/>
    <w:rsid w:val="00F42BB3"/>
    <w:rsid w:val="00F47DF5"/>
    <w:rsid w:val="00F6200D"/>
    <w:rsid w:val="00F764B5"/>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penscience@uu.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www.uu.nl/en/research/open-science/topic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2.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4.xml><?xml version="1.0" encoding="utf-8"?>
<ds:datastoreItem xmlns:ds="http://schemas.openxmlformats.org/officeDocument/2006/customXml" ds:itemID="{5B713C92-5CF1-44FD-9FD7-55069649B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4535</Characters>
  <Application>Microsoft Office Word</Application>
  <DocSecurity>0</DocSecurity>
  <Lines>37</Lines>
  <Paragraphs>10</Paragraphs>
  <ScaleCrop>false</ScaleCrop>
  <LinksUpToDate>false</LinksUpToDate>
  <CharactersWithSpaces>5320</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